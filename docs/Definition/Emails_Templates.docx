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FE3" w:rsidRDefault="00786FE3"/>
    <w:p w:rsidR="002D77F2" w:rsidRDefault="002D77F2">
      <w:r>
        <w:t xml:space="preserve">List of Notifications Generated by </w:t>
      </w:r>
      <w:proofErr w:type="spellStart"/>
      <w:r>
        <w:t>LoanPath</w:t>
      </w:r>
      <w:proofErr w:type="spellEnd"/>
    </w:p>
    <w:p w:rsidR="002D77F2" w:rsidRDefault="002D77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786FE3" w:rsidRPr="00A53CFF" w:rsidTr="00691449">
        <w:tc>
          <w:tcPr>
            <w:tcW w:w="3192" w:type="dxa"/>
          </w:tcPr>
          <w:p w:rsidR="00786FE3" w:rsidRPr="00D15355" w:rsidRDefault="00786FE3" w:rsidP="00691449">
            <w:pPr>
              <w:rPr>
                <w:rFonts w:ascii="Calibri" w:hAnsi="Calibri"/>
                <w:b/>
                <w:sz w:val="28"/>
                <w:szCs w:val="28"/>
              </w:rPr>
            </w:pPr>
            <w:r w:rsidRPr="00D15355">
              <w:rPr>
                <w:rFonts w:ascii="Calibri" w:hAnsi="Calibri"/>
                <w:b/>
                <w:sz w:val="28"/>
                <w:szCs w:val="28"/>
              </w:rPr>
              <w:t>Email Name</w:t>
            </w:r>
          </w:p>
        </w:tc>
        <w:tc>
          <w:tcPr>
            <w:tcW w:w="3192" w:type="dxa"/>
          </w:tcPr>
          <w:p w:rsidR="00786FE3" w:rsidRPr="00D15355" w:rsidRDefault="00786FE3" w:rsidP="00691449">
            <w:pPr>
              <w:rPr>
                <w:rFonts w:ascii="Calibri" w:hAnsi="Calibri"/>
                <w:b/>
                <w:sz w:val="28"/>
                <w:szCs w:val="28"/>
              </w:rPr>
            </w:pPr>
            <w:r w:rsidRPr="00D15355">
              <w:rPr>
                <w:rFonts w:ascii="Calibri" w:hAnsi="Calibri"/>
                <w:b/>
                <w:sz w:val="28"/>
                <w:szCs w:val="28"/>
              </w:rPr>
              <w:t>To</w:t>
            </w:r>
          </w:p>
        </w:tc>
        <w:tc>
          <w:tcPr>
            <w:tcW w:w="3192" w:type="dxa"/>
          </w:tcPr>
          <w:p w:rsidR="00786FE3" w:rsidRPr="00D15355" w:rsidRDefault="00786FE3" w:rsidP="00691449">
            <w:pPr>
              <w:rPr>
                <w:rFonts w:ascii="Calibri" w:hAnsi="Calibri"/>
                <w:b/>
                <w:sz w:val="28"/>
                <w:szCs w:val="28"/>
              </w:rPr>
            </w:pPr>
            <w:r w:rsidRPr="00D15355">
              <w:rPr>
                <w:rFonts w:ascii="Calibri" w:hAnsi="Calibri"/>
                <w:b/>
                <w:sz w:val="28"/>
                <w:szCs w:val="28"/>
              </w:rPr>
              <w:t>Trigger</w:t>
            </w:r>
          </w:p>
        </w:tc>
      </w:tr>
      <w:tr w:rsidR="00786FE3" w:rsidRPr="00A53CFF" w:rsidTr="00691449">
        <w:tc>
          <w:tcPr>
            <w:tcW w:w="3192" w:type="dxa"/>
          </w:tcPr>
          <w:p w:rsidR="00786FE3" w:rsidRPr="00D15355" w:rsidRDefault="000E3695" w:rsidP="00691449">
            <w:pPr>
              <w:rPr>
                <w:rFonts w:ascii="Calibri" w:hAnsi="Calibri"/>
              </w:rPr>
            </w:pPr>
            <w:r>
              <w:rPr>
                <w:rFonts w:ascii="Calibri" w:hAnsi="Calibri"/>
              </w:rPr>
              <w:t>Welcome</w:t>
            </w:r>
            <w:r w:rsidRPr="00D15355">
              <w:rPr>
                <w:rFonts w:ascii="Calibri" w:hAnsi="Calibri"/>
              </w:rPr>
              <w:t xml:space="preserve"> </w:t>
            </w:r>
            <w:r w:rsidR="00786FE3" w:rsidRPr="00D15355">
              <w:rPr>
                <w:rFonts w:ascii="Calibri" w:hAnsi="Calibri"/>
              </w:rPr>
              <w:t>E-mail</w:t>
            </w:r>
          </w:p>
        </w:tc>
        <w:tc>
          <w:tcPr>
            <w:tcW w:w="3192" w:type="dxa"/>
          </w:tcPr>
          <w:p w:rsidR="00786FE3" w:rsidRPr="00D15355" w:rsidRDefault="00786FE3" w:rsidP="00691449">
            <w:pPr>
              <w:rPr>
                <w:rFonts w:ascii="Calibri" w:hAnsi="Calibri"/>
              </w:rPr>
            </w:pPr>
            <w:r w:rsidRPr="00D15355">
              <w:rPr>
                <w:rFonts w:ascii="Calibri" w:hAnsi="Calibri"/>
              </w:rPr>
              <w:t>Homeowner</w:t>
            </w:r>
          </w:p>
          <w:p w:rsidR="00786FE3" w:rsidRPr="00D15355" w:rsidRDefault="00786FE3" w:rsidP="00691449">
            <w:pPr>
              <w:rPr>
                <w:rFonts w:ascii="Calibri" w:hAnsi="Calibri"/>
              </w:rPr>
            </w:pPr>
          </w:p>
        </w:tc>
        <w:tc>
          <w:tcPr>
            <w:tcW w:w="3192" w:type="dxa"/>
          </w:tcPr>
          <w:p w:rsidR="00786FE3" w:rsidRPr="00D15355" w:rsidRDefault="00786FE3" w:rsidP="00691449">
            <w:pPr>
              <w:rPr>
                <w:rFonts w:ascii="Calibri" w:hAnsi="Calibri"/>
              </w:rPr>
            </w:pPr>
            <w:r w:rsidRPr="00D15355">
              <w:rPr>
                <w:rFonts w:ascii="Calibri" w:hAnsi="Calibri"/>
              </w:rPr>
              <w:t>Sent when Application Status changes to Pending – Application Sent (when application is created)</w:t>
            </w:r>
          </w:p>
        </w:tc>
      </w:tr>
      <w:tr w:rsidR="00EE778F" w:rsidRPr="00A53CFF" w:rsidTr="00691449">
        <w:tc>
          <w:tcPr>
            <w:tcW w:w="3192" w:type="dxa"/>
          </w:tcPr>
          <w:p w:rsidR="00EE778F" w:rsidRPr="00553D66" w:rsidRDefault="00D4420F" w:rsidP="00691449">
            <w:pPr>
              <w:rPr>
                <w:rFonts w:ascii="Calibri" w:hAnsi="Calibri"/>
                <w:color w:val="000000"/>
              </w:rPr>
            </w:pPr>
            <w:r w:rsidRPr="00553D66">
              <w:rPr>
                <w:rFonts w:ascii="Calibri" w:hAnsi="Calibri"/>
                <w:color w:val="000000"/>
              </w:rPr>
              <w:t>Customer Portal Login Email</w:t>
            </w:r>
          </w:p>
        </w:tc>
        <w:tc>
          <w:tcPr>
            <w:tcW w:w="3192" w:type="dxa"/>
          </w:tcPr>
          <w:p w:rsidR="00EE778F" w:rsidRPr="00553D66" w:rsidRDefault="00D4420F" w:rsidP="00691449">
            <w:pPr>
              <w:rPr>
                <w:rFonts w:ascii="Calibri" w:hAnsi="Calibri"/>
                <w:color w:val="000000"/>
              </w:rPr>
            </w:pPr>
            <w:r w:rsidRPr="00553D66">
              <w:rPr>
                <w:rFonts w:ascii="Calibri" w:hAnsi="Calibri"/>
                <w:color w:val="000000"/>
              </w:rPr>
              <w:t>Homeowner</w:t>
            </w:r>
          </w:p>
        </w:tc>
        <w:tc>
          <w:tcPr>
            <w:tcW w:w="3192" w:type="dxa"/>
          </w:tcPr>
          <w:p w:rsidR="00EE778F" w:rsidRPr="00553D66" w:rsidRDefault="00D4420F" w:rsidP="00691449">
            <w:pPr>
              <w:rPr>
                <w:rFonts w:ascii="Calibri" w:hAnsi="Calibri"/>
                <w:color w:val="000000"/>
              </w:rPr>
            </w:pPr>
            <w:r w:rsidRPr="00553D66">
              <w:rPr>
                <w:rFonts w:ascii="Calibri" w:hAnsi="Calibri"/>
                <w:color w:val="000000"/>
              </w:rPr>
              <w:t>Sent when Application Status changes to Approved</w:t>
            </w:r>
            <w:r w:rsidR="00A57DE1" w:rsidRPr="00553D66">
              <w:rPr>
                <w:rFonts w:ascii="Calibri" w:hAnsi="Calibri"/>
                <w:color w:val="000000"/>
              </w:rPr>
              <w:t xml:space="preserve"> or to Declined (when Portal User is created)</w:t>
            </w:r>
          </w:p>
        </w:tc>
      </w:tr>
      <w:tr w:rsidR="00786FE3" w:rsidRPr="00A53CFF" w:rsidTr="00691449">
        <w:tc>
          <w:tcPr>
            <w:tcW w:w="3192" w:type="dxa"/>
          </w:tcPr>
          <w:p w:rsidR="00786FE3" w:rsidRPr="00D15355" w:rsidRDefault="00786FE3" w:rsidP="00691449">
            <w:pPr>
              <w:rPr>
                <w:rFonts w:ascii="Calibri" w:hAnsi="Calibri"/>
              </w:rPr>
            </w:pPr>
            <w:r w:rsidRPr="00D15355">
              <w:rPr>
                <w:rFonts w:ascii="Calibri" w:hAnsi="Calibri"/>
              </w:rPr>
              <w:t>Application Approved Notification E-mail</w:t>
            </w:r>
          </w:p>
        </w:tc>
        <w:tc>
          <w:tcPr>
            <w:tcW w:w="3192" w:type="dxa"/>
          </w:tcPr>
          <w:p w:rsidR="00786FE3" w:rsidRPr="00D15355" w:rsidRDefault="00786FE3" w:rsidP="00691449">
            <w:pPr>
              <w:rPr>
                <w:rFonts w:ascii="Calibri" w:hAnsi="Calibri"/>
              </w:rPr>
            </w:pPr>
            <w:r w:rsidRPr="00D15355">
              <w:rPr>
                <w:rFonts w:ascii="Calibri" w:hAnsi="Calibri"/>
              </w:rPr>
              <w:t>Homeowner, Co-Borrower</w:t>
            </w:r>
          </w:p>
          <w:p w:rsidR="00786FE3" w:rsidRPr="00D15355" w:rsidRDefault="00786FE3" w:rsidP="00691449">
            <w:pPr>
              <w:rPr>
                <w:rFonts w:ascii="Calibri" w:hAnsi="Calibri"/>
              </w:rPr>
            </w:pPr>
          </w:p>
        </w:tc>
        <w:tc>
          <w:tcPr>
            <w:tcW w:w="3192" w:type="dxa"/>
          </w:tcPr>
          <w:p w:rsidR="00786FE3" w:rsidRPr="00D15355" w:rsidRDefault="00786FE3" w:rsidP="00691449">
            <w:pPr>
              <w:rPr>
                <w:rFonts w:ascii="Calibri" w:hAnsi="Calibri"/>
              </w:rPr>
            </w:pPr>
            <w:r w:rsidRPr="00D15355">
              <w:rPr>
                <w:rFonts w:ascii="Calibri" w:hAnsi="Calibri"/>
              </w:rPr>
              <w:t>Sent when Application Status changes to Approved</w:t>
            </w:r>
          </w:p>
        </w:tc>
      </w:tr>
      <w:tr w:rsidR="00786FE3" w:rsidRPr="00A53CFF" w:rsidTr="00691449">
        <w:tc>
          <w:tcPr>
            <w:tcW w:w="3192" w:type="dxa"/>
          </w:tcPr>
          <w:p w:rsidR="00786FE3" w:rsidRPr="00691449" w:rsidRDefault="00BA07FD" w:rsidP="00691449">
            <w:pPr>
              <w:rPr>
                <w:rFonts w:ascii="Calibri" w:hAnsi="Calibri"/>
              </w:rPr>
            </w:pPr>
            <w:r w:rsidRPr="00691449">
              <w:rPr>
                <w:rFonts w:ascii="Calibri" w:hAnsi="Calibri"/>
              </w:rPr>
              <w:t xml:space="preserve">Adverse Action Notice – Form 1 - Decision Not Based on Consumer Report, Specific Reasons Upon Request </w:t>
            </w:r>
          </w:p>
          <w:p w:rsidR="00BA07FD" w:rsidRPr="00691449" w:rsidRDefault="00BA07FD" w:rsidP="00691449">
            <w:pPr>
              <w:rPr>
                <w:rFonts w:ascii="Calibri" w:hAnsi="Calibri"/>
              </w:rPr>
            </w:pPr>
            <w:r w:rsidRPr="00691449">
              <w:rPr>
                <w:rFonts w:ascii="Calibri" w:hAnsi="Calibri"/>
              </w:rPr>
              <w:t>(Formerly “Application Declined – Homeowner Criteria”)</w:t>
            </w:r>
          </w:p>
        </w:tc>
        <w:tc>
          <w:tcPr>
            <w:tcW w:w="3192" w:type="dxa"/>
          </w:tcPr>
          <w:p w:rsidR="00786FE3" w:rsidRDefault="00786FE3" w:rsidP="00691449">
            <w:pPr>
              <w:rPr>
                <w:rFonts w:ascii="Calibri" w:hAnsi="Calibri"/>
              </w:rPr>
            </w:pPr>
            <w:r>
              <w:rPr>
                <w:rFonts w:ascii="Calibri" w:hAnsi="Calibri"/>
              </w:rPr>
              <w:t>Homeowner, Co-Borrower</w:t>
            </w:r>
          </w:p>
          <w:p w:rsidR="00786FE3" w:rsidRPr="00A53CFF" w:rsidRDefault="00786FE3" w:rsidP="00691449">
            <w:pPr>
              <w:rPr>
                <w:rFonts w:ascii="Calibri" w:hAnsi="Calibri"/>
              </w:rPr>
            </w:pPr>
          </w:p>
        </w:tc>
        <w:tc>
          <w:tcPr>
            <w:tcW w:w="3192" w:type="dxa"/>
          </w:tcPr>
          <w:p w:rsidR="00D4420F" w:rsidRPr="00D4420F" w:rsidRDefault="00786FE3" w:rsidP="001A677B">
            <w:pPr>
              <w:rPr>
                <w:rFonts w:ascii="Calibri" w:hAnsi="Calibri"/>
              </w:rPr>
            </w:pPr>
            <w:r w:rsidRPr="00A53CFF">
              <w:rPr>
                <w:rFonts w:ascii="Calibri" w:hAnsi="Calibri"/>
              </w:rPr>
              <w:t xml:space="preserve">Sent </w:t>
            </w:r>
            <w:r>
              <w:rPr>
                <w:rFonts w:ascii="Calibri" w:hAnsi="Calibri"/>
              </w:rPr>
              <w:t>when Application Status changes to Declined</w:t>
            </w:r>
            <w:r w:rsidR="001A677B">
              <w:rPr>
                <w:rFonts w:ascii="Calibri" w:hAnsi="Calibri"/>
              </w:rPr>
              <w:t xml:space="preserve"> and Decline Reason is Homeowner Criteria</w:t>
            </w:r>
          </w:p>
        </w:tc>
      </w:tr>
      <w:tr w:rsidR="001A677B" w:rsidRPr="00A53CFF" w:rsidTr="00691449">
        <w:tc>
          <w:tcPr>
            <w:tcW w:w="3192" w:type="dxa"/>
          </w:tcPr>
          <w:p w:rsidR="001A677B" w:rsidRPr="00691449" w:rsidRDefault="00BA07FD" w:rsidP="00BA07FD">
            <w:pPr>
              <w:rPr>
                <w:rFonts w:ascii="Calibri" w:hAnsi="Calibri"/>
              </w:rPr>
            </w:pPr>
            <w:r w:rsidRPr="00691449">
              <w:rPr>
                <w:rFonts w:ascii="Calibri" w:hAnsi="Calibri"/>
              </w:rPr>
              <w:t>Adverse Action Notice – Form 2 - Decision Based In Whole Or In Part on Consumer Report, Specific Reasons Upon Request (Formerly “Application Declined – Score”)</w:t>
            </w:r>
          </w:p>
        </w:tc>
        <w:tc>
          <w:tcPr>
            <w:tcW w:w="3192" w:type="dxa"/>
          </w:tcPr>
          <w:p w:rsidR="001A677B" w:rsidRDefault="001A677B" w:rsidP="001A677B">
            <w:pPr>
              <w:rPr>
                <w:rFonts w:ascii="Calibri" w:hAnsi="Calibri"/>
              </w:rPr>
            </w:pPr>
            <w:r>
              <w:rPr>
                <w:rFonts w:ascii="Calibri" w:hAnsi="Calibri"/>
              </w:rPr>
              <w:t>Homeowner, Co-Borrower</w:t>
            </w:r>
          </w:p>
          <w:p w:rsidR="001A677B" w:rsidRDefault="001A677B" w:rsidP="00691449">
            <w:pPr>
              <w:rPr>
                <w:rFonts w:ascii="Calibri" w:hAnsi="Calibri"/>
              </w:rPr>
            </w:pPr>
          </w:p>
        </w:tc>
        <w:tc>
          <w:tcPr>
            <w:tcW w:w="3192" w:type="dxa"/>
          </w:tcPr>
          <w:p w:rsidR="001A677B" w:rsidRPr="00A53CFF" w:rsidRDefault="001A677B" w:rsidP="001A677B">
            <w:pPr>
              <w:rPr>
                <w:rFonts w:ascii="Calibri" w:hAnsi="Calibri"/>
              </w:rPr>
            </w:pPr>
            <w:r w:rsidRPr="00A53CFF">
              <w:rPr>
                <w:rFonts w:ascii="Calibri" w:hAnsi="Calibri"/>
              </w:rPr>
              <w:t xml:space="preserve">Sent </w:t>
            </w:r>
            <w:r>
              <w:rPr>
                <w:rFonts w:ascii="Calibri" w:hAnsi="Calibri"/>
              </w:rPr>
              <w:t>when Application Status changes to Declined and Decline Reason is Score</w:t>
            </w:r>
          </w:p>
        </w:tc>
      </w:tr>
      <w:tr w:rsidR="001A677B" w:rsidRPr="00A53CFF" w:rsidTr="00691449">
        <w:tc>
          <w:tcPr>
            <w:tcW w:w="3192" w:type="dxa"/>
          </w:tcPr>
          <w:p w:rsidR="001A677B" w:rsidRPr="00D15355" w:rsidRDefault="00BA07FD" w:rsidP="00691449">
            <w:pPr>
              <w:rPr>
                <w:rFonts w:ascii="Calibri" w:hAnsi="Calibri"/>
              </w:rPr>
            </w:pPr>
            <w:r w:rsidRPr="00BA07FD">
              <w:rPr>
                <w:rFonts w:ascii="Calibri" w:hAnsi="Calibri"/>
              </w:rPr>
              <w:t xml:space="preserve">Adverse Action Notice – Form </w:t>
            </w:r>
            <w:r>
              <w:rPr>
                <w:rFonts w:ascii="Calibri" w:hAnsi="Calibri"/>
              </w:rPr>
              <w:t>3</w:t>
            </w:r>
            <w:r w:rsidRPr="00BA07FD">
              <w:rPr>
                <w:rFonts w:ascii="Calibri" w:hAnsi="Calibri"/>
              </w:rPr>
              <w:t xml:space="preserve"> - </w:t>
            </w:r>
            <w:r w:rsidRPr="00691449">
              <w:rPr>
                <w:rFonts w:ascii="Calibri" w:hAnsi="Calibri"/>
              </w:rPr>
              <w:t>Decision Based Solely on No Consumer Report, Specific Reason Included</w:t>
            </w:r>
            <w:r w:rsidRPr="00BA07FD">
              <w:rPr>
                <w:rFonts w:ascii="Calibri" w:hAnsi="Calibri"/>
              </w:rPr>
              <w:t xml:space="preserve"> (Formerly “Application Declined – </w:t>
            </w:r>
            <w:r>
              <w:rPr>
                <w:rFonts w:ascii="Calibri" w:hAnsi="Calibri"/>
              </w:rPr>
              <w:t xml:space="preserve">No </w:t>
            </w:r>
            <w:r w:rsidRPr="00BA07FD">
              <w:rPr>
                <w:rFonts w:ascii="Calibri" w:hAnsi="Calibri"/>
              </w:rPr>
              <w:t>Score”)</w:t>
            </w:r>
          </w:p>
        </w:tc>
        <w:tc>
          <w:tcPr>
            <w:tcW w:w="3192" w:type="dxa"/>
          </w:tcPr>
          <w:p w:rsidR="001A677B" w:rsidRDefault="001A677B" w:rsidP="001A677B">
            <w:pPr>
              <w:rPr>
                <w:rFonts w:ascii="Calibri" w:hAnsi="Calibri"/>
              </w:rPr>
            </w:pPr>
            <w:r>
              <w:rPr>
                <w:rFonts w:ascii="Calibri" w:hAnsi="Calibri"/>
              </w:rPr>
              <w:t>Homeowner, Co-Borrower</w:t>
            </w:r>
          </w:p>
          <w:p w:rsidR="001A677B" w:rsidRDefault="001A677B" w:rsidP="00691449">
            <w:pPr>
              <w:rPr>
                <w:rFonts w:ascii="Calibri" w:hAnsi="Calibri"/>
              </w:rPr>
            </w:pPr>
          </w:p>
        </w:tc>
        <w:tc>
          <w:tcPr>
            <w:tcW w:w="3192" w:type="dxa"/>
          </w:tcPr>
          <w:p w:rsidR="001A677B" w:rsidRPr="00A53CFF" w:rsidRDefault="001A677B" w:rsidP="00691449">
            <w:pPr>
              <w:rPr>
                <w:rFonts w:ascii="Calibri" w:hAnsi="Calibri"/>
              </w:rPr>
            </w:pPr>
            <w:r w:rsidRPr="00A53CFF">
              <w:rPr>
                <w:rFonts w:ascii="Calibri" w:hAnsi="Calibri"/>
              </w:rPr>
              <w:t xml:space="preserve">Sent </w:t>
            </w:r>
            <w:r>
              <w:rPr>
                <w:rFonts w:ascii="Calibri" w:hAnsi="Calibri"/>
              </w:rPr>
              <w:t>when Application Status changes to Declined and Decline Reason is No Score</w:t>
            </w:r>
          </w:p>
        </w:tc>
      </w:tr>
      <w:tr w:rsidR="00AF62B5" w:rsidRPr="00A53CFF" w:rsidTr="00691449">
        <w:tc>
          <w:tcPr>
            <w:tcW w:w="3192" w:type="dxa"/>
          </w:tcPr>
          <w:p w:rsidR="00AF62B5" w:rsidRPr="00D15355" w:rsidRDefault="00AF62B5" w:rsidP="00691449">
            <w:pPr>
              <w:rPr>
                <w:rFonts w:ascii="Calibri" w:hAnsi="Calibri"/>
              </w:rPr>
            </w:pPr>
            <w:r>
              <w:rPr>
                <w:rFonts w:ascii="Calibri" w:hAnsi="Calibri"/>
              </w:rPr>
              <w:t>Application Pending – Credit Review Notification E-mail</w:t>
            </w:r>
          </w:p>
        </w:tc>
        <w:tc>
          <w:tcPr>
            <w:tcW w:w="3192" w:type="dxa"/>
          </w:tcPr>
          <w:p w:rsidR="00AF62B5" w:rsidRDefault="00AF62B5" w:rsidP="00691449">
            <w:pPr>
              <w:rPr>
                <w:rFonts w:ascii="Calibri" w:hAnsi="Calibri"/>
              </w:rPr>
            </w:pPr>
            <w:r>
              <w:rPr>
                <w:rFonts w:ascii="Calibri" w:hAnsi="Calibri"/>
              </w:rPr>
              <w:t>Credit Admin Team</w:t>
            </w:r>
          </w:p>
        </w:tc>
        <w:tc>
          <w:tcPr>
            <w:tcW w:w="3192" w:type="dxa"/>
          </w:tcPr>
          <w:p w:rsidR="00AF62B5" w:rsidRPr="00A53CFF" w:rsidRDefault="00AF62B5" w:rsidP="00691449">
            <w:pPr>
              <w:rPr>
                <w:rFonts w:ascii="Calibri" w:hAnsi="Calibri"/>
              </w:rPr>
            </w:pPr>
            <w:r>
              <w:rPr>
                <w:rFonts w:ascii="Calibri" w:hAnsi="Calibri"/>
              </w:rPr>
              <w:t>Sent when Credit Review Task is created.</w:t>
            </w:r>
          </w:p>
        </w:tc>
      </w:tr>
      <w:tr w:rsidR="00760608" w:rsidRPr="00A53CFF" w:rsidTr="00691449">
        <w:tc>
          <w:tcPr>
            <w:tcW w:w="3192" w:type="dxa"/>
          </w:tcPr>
          <w:p w:rsidR="00760608" w:rsidRDefault="00760608" w:rsidP="00691449">
            <w:pPr>
              <w:rPr>
                <w:rFonts w:ascii="Calibri" w:hAnsi="Calibri"/>
              </w:rPr>
            </w:pPr>
            <w:r>
              <w:rPr>
                <w:rFonts w:ascii="Calibri" w:hAnsi="Calibri"/>
              </w:rPr>
              <w:t>Frozen Credit Bureau Notification</w:t>
            </w:r>
          </w:p>
        </w:tc>
        <w:tc>
          <w:tcPr>
            <w:tcW w:w="3192" w:type="dxa"/>
          </w:tcPr>
          <w:p w:rsidR="00760608" w:rsidRDefault="00760608" w:rsidP="00691449">
            <w:pPr>
              <w:rPr>
                <w:rFonts w:ascii="Calibri" w:hAnsi="Calibri"/>
              </w:rPr>
            </w:pPr>
            <w:r>
              <w:rPr>
                <w:rFonts w:ascii="Calibri" w:hAnsi="Calibri"/>
              </w:rPr>
              <w:t>Borrower (Homeowner) or Co Borrower (Co Applicant)</w:t>
            </w:r>
          </w:p>
        </w:tc>
        <w:tc>
          <w:tcPr>
            <w:tcW w:w="3192" w:type="dxa"/>
          </w:tcPr>
          <w:p w:rsidR="00760608" w:rsidRDefault="00760608" w:rsidP="00691449">
            <w:pPr>
              <w:rPr>
                <w:rFonts w:ascii="Calibri" w:hAnsi="Calibri"/>
              </w:rPr>
            </w:pPr>
            <w:r>
              <w:rPr>
                <w:rFonts w:ascii="Calibri" w:hAnsi="Calibri"/>
              </w:rPr>
              <w:t>Sent when application status changes to Pending – Credit Review and the Borrower’s or Co Borrower’s most recent bureau has status “Frozen”  Email goes only to the customer with the frozen bureau, not both customers unless both frozen.</w:t>
            </w:r>
          </w:p>
        </w:tc>
      </w:tr>
      <w:tr w:rsidR="00F22019" w:rsidRPr="00A53CFF" w:rsidTr="00691449">
        <w:tc>
          <w:tcPr>
            <w:tcW w:w="3192" w:type="dxa"/>
          </w:tcPr>
          <w:p w:rsidR="00F22019" w:rsidRDefault="00F22019" w:rsidP="00691449">
            <w:pPr>
              <w:rPr>
                <w:rFonts w:ascii="Calibri" w:hAnsi="Calibri"/>
              </w:rPr>
            </w:pPr>
            <w:r>
              <w:rPr>
                <w:rFonts w:ascii="Calibri" w:hAnsi="Calibri"/>
              </w:rPr>
              <w:t xml:space="preserve">Customer Portal Forgot </w:t>
            </w:r>
            <w:r>
              <w:rPr>
                <w:rFonts w:ascii="Calibri" w:hAnsi="Calibri"/>
              </w:rPr>
              <w:lastRenderedPageBreak/>
              <w:t>Password Email</w:t>
            </w:r>
          </w:p>
        </w:tc>
        <w:tc>
          <w:tcPr>
            <w:tcW w:w="3192" w:type="dxa"/>
          </w:tcPr>
          <w:p w:rsidR="00F22019" w:rsidRDefault="00F22019" w:rsidP="00691449">
            <w:pPr>
              <w:rPr>
                <w:rFonts w:ascii="Calibri" w:hAnsi="Calibri"/>
              </w:rPr>
            </w:pPr>
            <w:r>
              <w:rPr>
                <w:rFonts w:ascii="Calibri" w:hAnsi="Calibri"/>
              </w:rPr>
              <w:lastRenderedPageBreak/>
              <w:t>Homeowner</w:t>
            </w:r>
          </w:p>
        </w:tc>
        <w:tc>
          <w:tcPr>
            <w:tcW w:w="3192" w:type="dxa"/>
          </w:tcPr>
          <w:p w:rsidR="00F22019" w:rsidRDefault="00F22019" w:rsidP="00691449">
            <w:pPr>
              <w:rPr>
                <w:rFonts w:ascii="Calibri" w:hAnsi="Calibri"/>
              </w:rPr>
            </w:pPr>
            <w:r>
              <w:rPr>
                <w:rFonts w:ascii="Calibri" w:hAnsi="Calibri"/>
              </w:rPr>
              <w:t xml:space="preserve">Sent when Customer Portal </w:t>
            </w:r>
            <w:r>
              <w:rPr>
                <w:rFonts w:ascii="Calibri" w:hAnsi="Calibri"/>
              </w:rPr>
              <w:lastRenderedPageBreak/>
              <w:t>user (homeowner) clicks “Forgot password” link on Login page and enters username and correct email address.</w:t>
            </w:r>
          </w:p>
        </w:tc>
      </w:tr>
      <w:tr w:rsidR="005A5845" w:rsidRPr="00A53CFF" w:rsidTr="00691449">
        <w:trPr>
          <w:ins w:id="0" w:author="Gencore" w:date="2014-01-17T14:44:00Z"/>
        </w:trPr>
        <w:tc>
          <w:tcPr>
            <w:tcW w:w="3192" w:type="dxa"/>
          </w:tcPr>
          <w:p w:rsidR="005A5845" w:rsidRDefault="005A5845" w:rsidP="00691449">
            <w:pPr>
              <w:rPr>
                <w:ins w:id="1" w:author="Gencore" w:date="2014-01-17T14:44:00Z"/>
                <w:rFonts w:ascii="Calibri" w:hAnsi="Calibri"/>
              </w:rPr>
            </w:pPr>
          </w:p>
        </w:tc>
        <w:tc>
          <w:tcPr>
            <w:tcW w:w="3192" w:type="dxa"/>
          </w:tcPr>
          <w:p w:rsidR="005A5845" w:rsidRDefault="005A5845" w:rsidP="00691449">
            <w:pPr>
              <w:rPr>
                <w:ins w:id="2" w:author="Gencore" w:date="2014-01-17T14:44:00Z"/>
                <w:rFonts w:ascii="Calibri" w:hAnsi="Calibri"/>
              </w:rPr>
            </w:pPr>
          </w:p>
        </w:tc>
        <w:tc>
          <w:tcPr>
            <w:tcW w:w="3192" w:type="dxa"/>
          </w:tcPr>
          <w:p w:rsidR="005A5845" w:rsidRDefault="005A5845" w:rsidP="00691449">
            <w:pPr>
              <w:rPr>
                <w:ins w:id="3" w:author="Gencore" w:date="2014-01-17T14:44:00Z"/>
                <w:rFonts w:ascii="Calibri" w:hAnsi="Calibri"/>
              </w:rPr>
            </w:pPr>
          </w:p>
        </w:tc>
      </w:tr>
    </w:tbl>
    <w:p w:rsidR="00786FE3" w:rsidRDefault="00786FE3">
      <w:r>
        <w:br w:type="page"/>
      </w:r>
    </w:p>
    <w:p w:rsidR="00D15355" w:rsidRDefault="00D153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D15355" w:rsidRPr="00A53CFF" w:rsidTr="00691449">
        <w:tc>
          <w:tcPr>
            <w:tcW w:w="3192" w:type="dxa"/>
          </w:tcPr>
          <w:p w:rsidR="00D15355" w:rsidRPr="00D15355" w:rsidRDefault="00D15355" w:rsidP="00691449">
            <w:pPr>
              <w:rPr>
                <w:rFonts w:ascii="Calibri" w:hAnsi="Calibri"/>
                <w:b/>
                <w:sz w:val="28"/>
                <w:szCs w:val="28"/>
              </w:rPr>
            </w:pPr>
            <w:r w:rsidRPr="00D15355">
              <w:rPr>
                <w:rFonts w:ascii="Calibri" w:hAnsi="Calibri"/>
                <w:b/>
                <w:sz w:val="28"/>
                <w:szCs w:val="28"/>
              </w:rPr>
              <w:t>Email Name</w:t>
            </w:r>
          </w:p>
        </w:tc>
        <w:tc>
          <w:tcPr>
            <w:tcW w:w="3192" w:type="dxa"/>
          </w:tcPr>
          <w:p w:rsidR="00D15355" w:rsidRPr="00D15355" w:rsidRDefault="00D15355" w:rsidP="00691449">
            <w:pPr>
              <w:rPr>
                <w:rFonts w:ascii="Calibri" w:hAnsi="Calibri"/>
                <w:b/>
                <w:sz w:val="28"/>
                <w:szCs w:val="28"/>
              </w:rPr>
            </w:pPr>
            <w:r w:rsidRPr="00D15355">
              <w:rPr>
                <w:rFonts w:ascii="Calibri" w:hAnsi="Calibri"/>
                <w:b/>
                <w:sz w:val="28"/>
                <w:szCs w:val="28"/>
              </w:rPr>
              <w:t>To</w:t>
            </w:r>
          </w:p>
        </w:tc>
        <w:tc>
          <w:tcPr>
            <w:tcW w:w="3192" w:type="dxa"/>
          </w:tcPr>
          <w:p w:rsidR="00D15355" w:rsidRPr="00D15355" w:rsidRDefault="00D15355" w:rsidP="00D15355">
            <w:pPr>
              <w:rPr>
                <w:rFonts w:ascii="Calibri" w:hAnsi="Calibri"/>
                <w:b/>
                <w:sz w:val="28"/>
                <w:szCs w:val="28"/>
              </w:rPr>
            </w:pPr>
            <w:r w:rsidRPr="00D15355">
              <w:rPr>
                <w:rFonts w:ascii="Calibri" w:hAnsi="Calibri"/>
                <w:b/>
                <w:sz w:val="28"/>
                <w:szCs w:val="28"/>
              </w:rPr>
              <w:t>Trigger</w:t>
            </w:r>
          </w:p>
        </w:tc>
      </w:tr>
      <w:tr w:rsidR="00D15355" w:rsidRPr="00A53CFF" w:rsidTr="00691449">
        <w:tc>
          <w:tcPr>
            <w:tcW w:w="3192" w:type="dxa"/>
          </w:tcPr>
          <w:p w:rsidR="00D15355" w:rsidRPr="00D15355" w:rsidRDefault="000E3695" w:rsidP="000E3695">
            <w:pPr>
              <w:rPr>
                <w:rFonts w:ascii="Calibri" w:hAnsi="Calibri"/>
              </w:rPr>
            </w:pPr>
            <w:r>
              <w:rPr>
                <w:rFonts w:ascii="Calibri" w:hAnsi="Calibri"/>
              </w:rPr>
              <w:t>Welcome</w:t>
            </w:r>
            <w:r w:rsidR="00EE778F" w:rsidRPr="00D15355">
              <w:rPr>
                <w:rFonts w:ascii="Calibri" w:hAnsi="Calibri"/>
              </w:rPr>
              <w:t xml:space="preserve"> </w:t>
            </w:r>
            <w:r w:rsidR="00D15355" w:rsidRPr="00D15355">
              <w:rPr>
                <w:rFonts w:ascii="Calibri" w:hAnsi="Calibri"/>
              </w:rPr>
              <w:t>E-mail</w:t>
            </w:r>
          </w:p>
        </w:tc>
        <w:tc>
          <w:tcPr>
            <w:tcW w:w="3192" w:type="dxa"/>
          </w:tcPr>
          <w:p w:rsidR="00D15355" w:rsidRPr="00D15355" w:rsidRDefault="00D15355" w:rsidP="00691449">
            <w:pPr>
              <w:rPr>
                <w:rFonts w:ascii="Calibri" w:hAnsi="Calibri"/>
              </w:rPr>
            </w:pPr>
            <w:r w:rsidRPr="00D15355">
              <w:rPr>
                <w:rFonts w:ascii="Calibri" w:hAnsi="Calibri"/>
              </w:rPr>
              <w:t>Homeowner</w:t>
            </w:r>
          </w:p>
          <w:p w:rsidR="00D15355" w:rsidRPr="00D15355" w:rsidRDefault="00D15355" w:rsidP="00691449">
            <w:pPr>
              <w:rPr>
                <w:rFonts w:ascii="Calibri" w:hAnsi="Calibri"/>
              </w:rPr>
            </w:pPr>
          </w:p>
        </w:tc>
        <w:tc>
          <w:tcPr>
            <w:tcW w:w="3192" w:type="dxa"/>
          </w:tcPr>
          <w:p w:rsidR="00D15355" w:rsidRPr="00D15355" w:rsidRDefault="00D15355" w:rsidP="00D15355">
            <w:pPr>
              <w:rPr>
                <w:rFonts w:ascii="Calibri" w:hAnsi="Calibri"/>
              </w:rPr>
            </w:pPr>
            <w:r w:rsidRPr="00D15355">
              <w:rPr>
                <w:rFonts w:ascii="Calibri" w:hAnsi="Calibri"/>
              </w:rPr>
              <w:t>Sent when Application Status changes to Pending – Application Sent (when application is created)</w:t>
            </w:r>
          </w:p>
        </w:tc>
      </w:tr>
    </w:tbl>
    <w:p w:rsidR="00D15355" w:rsidRDefault="00D15355"/>
    <w:p w:rsidR="00D15355" w:rsidRPr="00424E06" w:rsidRDefault="00D15355" w:rsidP="00D15355">
      <w:pPr>
        <w:spacing w:after="240"/>
        <w:outlineLvl w:val="0"/>
      </w:pPr>
      <w:r w:rsidRPr="00424E06">
        <w:t>From: &lt;</w:t>
      </w:r>
      <w:hyperlink r:id="rId8" w:tgtFrame="_blank" w:history="1">
        <w:r w:rsidR="00916030" w:rsidRPr="00916030">
          <w:rPr>
            <w:rStyle w:val="Hyperlink"/>
            <w:color w:val="auto"/>
          </w:rPr>
          <w:t>no-reply@credit.sunpowercorp.com</w:t>
        </w:r>
      </w:hyperlink>
      <w:r w:rsidRPr="00424E06">
        <w:t>&gt;</w:t>
      </w:r>
      <w:r w:rsidRPr="00424E06">
        <w:br/>
        <w:t>Date: Tue, Jan 29, 2013 at 11:26 AM</w:t>
      </w:r>
      <w:r w:rsidRPr="00424E06">
        <w:br/>
        <w:t xml:space="preserve">Subject: </w:t>
      </w:r>
      <w:proofErr w:type="spellStart"/>
      <w:r w:rsidRPr="00424E06">
        <w:t>SunPower</w:t>
      </w:r>
      <w:proofErr w:type="spellEnd"/>
      <w:r w:rsidRPr="00424E06">
        <w:t xml:space="preserve"> </w:t>
      </w:r>
      <w:r w:rsidR="00916030" w:rsidRPr="00916030">
        <w:t>Capital Credit Request</w:t>
      </w:r>
      <w:r w:rsidR="00916030" w:rsidRPr="00916030">
        <w:br/>
        <w:t xml:space="preserve">To: </w:t>
      </w:r>
      <w:proofErr w:type="spellStart"/>
      <w:r w:rsidR="00916030" w:rsidRPr="00916030">
        <w:t>FirstName</w:t>
      </w:r>
      <w:proofErr w:type="spellEnd"/>
      <w:r w:rsidR="00916030" w:rsidRPr="00916030">
        <w:t xml:space="preserve"> </w:t>
      </w:r>
      <w:proofErr w:type="spellStart"/>
      <w:r w:rsidR="00916030" w:rsidRPr="00916030">
        <w:t>LastName</w:t>
      </w:r>
      <w:proofErr w:type="spellEnd"/>
      <w:r w:rsidR="00916030" w:rsidRPr="00916030">
        <w:t xml:space="preserve"> &lt;</w:t>
      </w:r>
      <w:hyperlink r:id="rId9" w:tgtFrame="_blank" w:history="1">
        <w:r w:rsidR="00916030" w:rsidRPr="00916030">
          <w:rPr>
            <w:rStyle w:val="Hyperlink"/>
            <w:color w:val="auto"/>
          </w:rPr>
          <w:t>jacksunpower@gmail.com</w:t>
        </w:r>
      </w:hyperlink>
      <w:r w:rsidRPr="00424E06">
        <w:t>&gt;</w:t>
      </w:r>
      <w:r w:rsidRPr="00424E06">
        <w:br/>
      </w:r>
    </w:p>
    <w:p w:rsidR="00A85C17" w:rsidRDefault="00D15355" w:rsidP="00D15355">
      <w:r>
        <w:t xml:space="preserve">Dear </w:t>
      </w:r>
      <w:proofErr w:type="spellStart"/>
      <w:r>
        <w:t>FirstName</w:t>
      </w:r>
      <w:proofErr w:type="spellEnd"/>
      <w:proofErr w:type="gramStart"/>
      <w:r>
        <w:t>:</w:t>
      </w:r>
      <w:proofErr w:type="gramEnd"/>
      <w:r>
        <w:br/>
      </w:r>
      <w:r>
        <w:br/>
        <w:t xml:space="preserve">Congratulations on completing your first step towards going solar with </w:t>
      </w:r>
      <w:proofErr w:type="spellStart"/>
      <w:r>
        <w:t>SunPower</w:t>
      </w:r>
      <w:proofErr w:type="spellEnd"/>
      <w:r>
        <w:t xml:space="preserve"> </w:t>
      </w:r>
      <w:r w:rsidR="009E3DDC">
        <w:t>Capital</w:t>
      </w:r>
      <w:r>
        <w:t>! We look forward to working with you to control your electricity costs and make a difference in the environment.</w:t>
      </w:r>
      <w:r>
        <w:br/>
      </w:r>
      <w:r>
        <w:br/>
        <w:t>We have created a new user account for you on our secure website. You may visit this site by clicking on the link below. You can then securely input your personal information to complete your lease application.</w:t>
      </w:r>
    </w:p>
    <w:p w:rsidR="00476F36" w:rsidRDefault="00476F36" w:rsidP="00D15355"/>
    <w:p w:rsidR="00476F36" w:rsidRDefault="002C587D" w:rsidP="00D15355">
      <w:hyperlink r:id="rId10" w:history="1">
        <w:r w:rsidR="00476F36" w:rsidRPr="008C4A79">
          <w:rPr>
            <w:rStyle w:val="Hyperlink"/>
          </w:rPr>
          <w:t>https://loanpath_customer_portal_URL</w:t>
        </w:r>
      </w:hyperlink>
    </w:p>
    <w:p w:rsidR="00A85C17" w:rsidRDefault="00A85C17" w:rsidP="00D15355"/>
    <w:p w:rsidR="00EE778F" w:rsidRDefault="00A85C17" w:rsidP="00D15355">
      <w:r>
        <w:t>Once you have submitted your personal information, the link will be deactivated and you will be sent a login and password that will allow you to access your account.</w:t>
      </w:r>
      <w:r w:rsidR="00D15355">
        <w:br/>
      </w:r>
      <w:r w:rsidR="00D15355">
        <w:br/>
        <w:t>Again, congratulations! We are happy to be helping you with this exciting transition to power your home with solar.</w:t>
      </w:r>
      <w:r w:rsidR="00D15355">
        <w:br/>
      </w:r>
      <w:r w:rsidR="00D15355">
        <w:br/>
        <w:t>Sincerely</w:t>
      </w:r>
      <w:proofErr w:type="gramStart"/>
      <w:r w:rsidR="00D15355">
        <w:t>,</w:t>
      </w:r>
      <w:proofErr w:type="gramEnd"/>
      <w:r w:rsidR="00D15355">
        <w:br/>
      </w:r>
      <w:r w:rsidR="00D15355">
        <w:br/>
      </w:r>
      <w:proofErr w:type="spellStart"/>
      <w:r w:rsidR="00D15355">
        <w:t>SunPower</w:t>
      </w:r>
      <w:proofErr w:type="spellEnd"/>
      <w:r w:rsidR="00D15355">
        <w:t xml:space="preserve"> </w:t>
      </w:r>
      <w:r w:rsidR="009E3DDC">
        <w:t>Capital</w:t>
      </w:r>
      <w:r w:rsidR="00D15355">
        <w:t xml:space="preserve"> </w:t>
      </w:r>
      <w:r w:rsidR="00D15355">
        <w:br/>
      </w:r>
      <w:hyperlink r:id="rId11" w:history="1">
        <w:r w:rsidR="00260E9E" w:rsidRPr="00553D66">
          <w:rPr>
            <w:rStyle w:val="Hyperlink"/>
            <w:rFonts w:ascii="Calibri" w:hAnsi="Calibri"/>
          </w:rPr>
          <w:t>sunpowerleasing@sunpowercorp.com</w:t>
        </w:r>
      </w:hyperlink>
      <w:r w:rsidR="00D15355">
        <w:br/>
      </w:r>
      <w:r w:rsidR="00D15355">
        <w:br/>
      </w:r>
      <w:r w:rsidR="00D15355">
        <w:br/>
      </w:r>
      <w:r w:rsidR="00D15355">
        <w:br/>
      </w:r>
    </w:p>
    <w:p w:rsidR="002632BD" w:rsidRDefault="002632BD" w:rsidP="00D15355"/>
    <w:p w:rsidR="00EE778F" w:rsidRDefault="00EE778F"/>
    <w:sectPr w:rsidR="00EE778F" w:rsidSect="007D58C0">
      <w:headerReference w:type="default" r:id="rId12"/>
      <w:footerReference w:type="default" r:id="rId13"/>
      <w:pgSz w:w="12240" w:h="15840" w:code="1"/>
      <w:pgMar w:top="1152" w:right="1440" w:bottom="1008" w:left="144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8F0" w:rsidRDefault="00ED08F0" w:rsidP="007D58C0">
      <w:r>
        <w:separator/>
      </w:r>
    </w:p>
  </w:endnote>
  <w:endnote w:type="continuationSeparator" w:id="0">
    <w:p w:rsidR="00ED08F0" w:rsidRDefault="00ED08F0" w:rsidP="007D58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B09" w:rsidRDefault="002C587D">
    <w:pPr>
      <w:pStyle w:val="Footer"/>
      <w:pBdr>
        <w:top w:val="single" w:sz="4" w:space="1" w:color="D9D9D9"/>
      </w:pBdr>
      <w:jc w:val="right"/>
    </w:pPr>
    <w:r>
      <w:fldChar w:fldCharType="begin"/>
    </w:r>
    <w:r w:rsidR="00D14F8F">
      <w:instrText xml:space="preserve"> PAGE   \* MERGEFORMAT </w:instrText>
    </w:r>
    <w:r>
      <w:fldChar w:fldCharType="separate"/>
    </w:r>
    <w:r w:rsidR="00DD7631">
      <w:rPr>
        <w:noProof/>
      </w:rPr>
      <w:t>2</w:t>
    </w:r>
    <w:r>
      <w:rPr>
        <w:noProof/>
      </w:rPr>
      <w:fldChar w:fldCharType="end"/>
    </w:r>
    <w:r w:rsidR="00673B09">
      <w:t xml:space="preserve"> | </w:t>
    </w:r>
    <w:r w:rsidR="00673B09">
      <w:rPr>
        <w:color w:val="7F7F7F"/>
        <w:spacing w:val="60"/>
      </w:rPr>
      <w:t>Page</w:t>
    </w:r>
  </w:p>
  <w:p w:rsidR="00673B09" w:rsidRDefault="00673B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8F0" w:rsidRDefault="00ED08F0" w:rsidP="007D58C0">
      <w:r>
        <w:separator/>
      </w:r>
    </w:p>
  </w:footnote>
  <w:footnote w:type="continuationSeparator" w:id="0">
    <w:p w:rsidR="00ED08F0" w:rsidRDefault="00ED08F0" w:rsidP="007D58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8C0" w:rsidRPr="007D58C0" w:rsidRDefault="00E02D6B" w:rsidP="007D58C0">
    <w:pPr>
      <w:pStyle w:val="Header"/>
      <w:jc w:val="right"/>
      <w:rPr>
        <w:rFonts w:ascii="Calibri" w:hAnsi="Calibri"/>
        <w:b/>
      </w:rPr>
    </w:pPr>
    <w:r>
      <w:rPr>
        <w:rFonts w:ascii="Calibri" w:hAnsi="Calibri"/>
        <w:b/>
      </w:rPr>
      <w:t>Email</w:t>
    </w:r>
    <w:r w:rsidR="007D58C0" w:rsidRPr="007D58C0">
      <w:rPr>
        <w:rFonts w:ascii="Calibri" w:hAnsi="Calibri"/>
        <w:b/>
      </w:rPr>
      <w:t xml:space="preserve"> Notifications</w:t>
    </w:r>
  </w:p>
  <w:p w:rsidR="007D58C0" w:rsidRPr="007D58C0" w:rsidRDefault="007D58C0" w:rsidP="007D58C0">
    <w:pPr>
      <w:pStyle w:val="Header"/>
      <w:jc w:val="right"/>
      <w:rPr>
        <w:rFonts w:ascii="Calibri" w:hAnsi="Calibri"/>
        <w:b/>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72FB2"/>
    <w:multiLevelType w:val="hybridMultilevel"/>
    <w:tmpl w:val="B4886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C28B8"/>
    <w:multiLevelType w:val="hybridMultilevel"/>
    <w:tmpl w:val="3EBE8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E6C3E"/>
    <w:multiLevelType w:val="hybridMultilevel"/>
    <w:tmpl w:val="F90622F2"/>
    <w:lvl w:ilvl="0" w:tplc="F566142C">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50592"/>
    <w:multiLevelType w:val="hybridMultilevel"/>
    <w:tmpl w:val="D09C6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9045A"/>
    <w:multiLevelType w:val="hybridMultilevel"/>
    <w:tmpl w:val="4BF80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E30ED"/>
    <w:multiLevelType w:val="hybridMultilevel"/>
    <w:tmpl w:val="4136F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A64BB"/>
    <w:multiLevelType w:val="hybridMultilevel"/>
    <w:tmpl w:val="5426C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E66EA"/>
    <w:multiLevelType w:val="hybridMultilevel"/>
    <w:tmpl w:val="9B3E1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4F4B41"/>
    <w:multiLevelType w:val="hybridMultilevel"/>
    <w:tmpl w:val="0EF08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554600"/>
    <w:multiLevelType w:val="hybridMultilevel"/>
    <w:tmpl w:val="9AE01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A76DEB"/>
    <w:multiLevelType w:val="hybridMultilevel"/>
    <w:tmpl w:val="9EFCC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0"/>
  </w:num>
  <w:num w:numId="5">
    <w:abstractNumId w:val="9"/>
  </w:num>
  <w:num w:numId="6">
    <w:abstractNumId w:val="1"/>
  </w:num>
  <w:num w:numId="7">
    <w:abstractNumId w:val="8"/>
  </w:num>
  <w:num w:numId="8">
    <w:abstractNumId w:val="3"/>
  </w:num>
  <w:num w:numId="9">
    <w:abstractNumId w:val="4"/>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D58C0"/>
    <w:rsid w:val="000000C2"/>
    <w:rsid w:val="00005235"/>
    <w:rsid w:val="00005B5E"/>
    <w:rsid w:val="0000692A"/>
    <w:rsid w:val="000420CA"/>
    <w:rsid w:val="0006527E"/>
    <w:rsid w:val="000A5003"/>
    <w:rsid w:val="000B3E0D"/>
    <w:rsid w:val="000E339D"/>
    <w:rsid w:val="000E3695"/>
    <w:rsid w:val="000E4EE0"/>
    <w:rsid w:val="000F5F44"/>
    <w:rsid w:val="00123DCF"/>
    <w:rsid w:val="00125E6B"/>
    <w:rsid w:val="001324A0"/>
    <w:rsid w:val="001505B2"/>
    <w:rsid w:val="001513E0"/>
    <w:rsid w:val="00153A0F"/>
    <w:rsid w:val="00154162"/>
    <w:rsid w:val="00170CC8"/>
    <w:rsid w:val="00172AA1"/>
    <w:rsid w:val="00196234"/>
    <w:rsid w:val="001A677B"/>
    <w:rsid w:val="001B7469"/>
    <w:rsid w:val="001C10A1"/>
    <w:rsid w:val="001C51D0"/>
    <w:rsid w:val="001F622D"/>
    <w:rsid w:val="00203903"/>
    <w:rsid w:val="00204764"/>
    <w:rsid w:val="00207331"/>
    <w:rsid w:val="002100DE"/>
    <w:rsid w:val="00211258"/>
    <w:rsid w:val="002509F5"/>
    <w:rsid w:val="00255147"/>
    <w:rsid w:val="00260E9E"/>
    <w:rsid w:val="002632BD"/>
    <w:rsid w:val="002704B5"/>
    <w:rsid w:val="00273DD1"/>
    <w:rsid w:val="0028305C"/>
    <w:rsid w:val="00293DC0"/>
    <w:rsid w:val="0029452D"/>
    <w:rsid w:val="002C587D"/>
    <w:rsid w:val="002D481F"/>
    <w:rsid w:val="002D4E7F"/>
    <w:rsid w:val="002D77F2"/>
    <w:rsid w:val="002F1B3C"/>
    <w:rsid w:val="003500E1"/>
    <w:rsid w:val="0035622C"/>
    <w:rsid w:val="003711DB"/>
    <w:rsid w:val="0037456F"/>
    <w:rsid w:val="00382EE7"/>
    <w:rsid w:val="003A0849"/>
    <w:rsid w:val="003A75BF"/>
    <w:rsid w:val="003B56CD"/>
    <w:rsid w:val="003C19FC"/>
    <w:rsid w:val="004121BD"/>
    <w:rsid w:val="004133B2"/>
    <w:rsid w:val="00424E06"/>
    <w:rsid w:val="004332E9"/>
    <w:rsid w:val="004377E0"/>
    <w:rsid w:val="00476F36"/>
    <w:rsid w:val="004D68D7"/>
    <w:rsid w:val="004E45F4"/>
    <w:rsid w:val="005077E6"/>
    <w:rsid w:val="005263C1"/>
    <w:rsid w:val="00545187"/>
    <w:rsid w:val="00553D66"/>
    <w:rsid w:val="0055563B"/>
    <w:rsid w:val="0056481C"/>
    <w:rsid w:val="00570B20"/>
    <w:rsid w:val="0058162C"/>
    <w:rsid w:val="005963EF"/>
    <w:rsid w:val="005A4AAF"/>
    <w:rsid w:val="005A5845"/>
    <w:rsid w:val="005D5247"/>
    <w:rsid w:val="005E1473"/>
    <w:rsid w:val="005E17A7"/>
    <w:rsid w:val="005E1ECA"/>
    <w:rsid w:val="005E5B1A"/>
    <w:rsid w:val="005F20F5"/>
    <w:rsid w:val="005F3BA0"/>
    <w:rsid w:val="005F7E85"/>
    <w:rsid w:val="00606555"/>
    <w:rsid w:val="00642BA4"/>
    <w:rsid w:val="00657CD6"/>
    <w:rsid w:val="00673B09"/>
    <w:rsid w:val="00676E18"/>
    <w:rsid w:val="0068693C"/>
    <w:rsid w:val="00691449"/>
    <w:rsid w:val="006915D0"/>
    <w:rsid w:val="006A118E"/>
    <w:rsid w:val="006B04C7"/>
    <w:rsid w:val="006B4279"/>
    <w:rsid w:val="00723F0E"/>
    <w:rsid w:val="00740381"/>
    <w:rsid w:val="00745B68"/>
    <w:rsid w:val="00760608"/>
    <w:rsid w:val="00762D4B"/>
    <w:rsid w:val="0077356F"/>
    <w:rsid w:val="00786FE3"/>
    <w:rsid w:val="00795397"/>
    <w:rsid w:val="007A51E9"/>
    <w:rsid w:val="007C2B10"/>
    <w:rsid w:val="007D58C0"/>
    <w:rsid w:val="00810C9D"/>
    <w:rsid w:val="0081706D"/>
    <w:rsid w:val="00817D98"/>
    <w:rsid w:val="00887C74"/>
    <w:rsid w:val="008A1CF5"/>
    <w:rsid w:val="008B60DB"/>
    <w:rsid w:val="008B7D78"/>
    <w:rsid w:val="008C14C7"/>
    <w:rsid w:val="008D1952"/>
    <w:rsid w:val="00916030"/>
    <w:rsid w:val="00940B90"/>
    <w:rsid w:val="00942542"/>
    <w:rsid w:val="00944975"/>
    <w:rsid w:val="00945CA1"/>
    <w:rsid w:val="00994894"/>
    <w:rsid w:val="00996E1E"/>
    <w:rsid w:val="009A7931"/>
    <w:rsid w:val="009B4E66"/>
    <w:rsid w:val="009B578F"/>
    <w:rsid w:val="009E3DDC"/>
    <w:rsid w:val="009F1B5A"/>
    <w:rsid w:val="00A02FEA"/>
    <w:rsid w:val="00A1163D"/>
    <w:rsid w:val="00A16868"/>
    <w:rsid w:val="00A27103"/>
    <w:rsid w:val="00A53CFF"/>
    <w:rsid w:val="00A57DE1"/>
    <w:rsid w:val="00A7064F"/>
    <w:rsid w:val="00A85C17"/>
    <w:rsid w:val="00A87F2F"/>
    <w:rsid w:val="00A924FC"/>
    <w:rsid w:val="00AA2876"/>
    <w:rsid w:val="00AB02B0"/>
    <w:rsid w:val="00AD14F3"/>
    <w:rsid w:val="00AD5236"/>
    <w:rsid w:val="00AE23D3"/>
    <w:rsid w:val="00AE67BE"/>
    <w:rsid w:val="00AF62B5"/>
    <w:rsid w:val="00B55DFE"/>
    <w:rsid w:val="00B56858"/>
    <w:rsid w:val="00B6126F"/>
    <w:rsid w:val="00B74D44"/>
    <w:rsid w:val="00BA07FD"/>
    <w:rsid w:val="00BB6666"/>
    <w:rsid w:val="00BB7572"/>
    <w:rsid w:val="00BD2F1D"/>
    <w:rsid w:val="00BE693A"/>
    <w:rsid w:val="00C05CC2"/>
    <w:rsid w:val="00C57E28"/>
    <w:rsid w:val="00C7352B"/>
    <w:rsid w:val="00C90686"/>
    <w:rsid w:val="00C96C6D"/>
    <w:rsid w:val="00C97AC3"/>
    <w:rsid w:val="00CC533E"/>
    <w:rsid w:val="00CC634C"/>
    <w:rsid w:val="00CE3F85"/>
    <w:rsid w:val="00D008CC"/>
    <w:rsid w:val="00D05E0A"/>
    <w:rsid w:val="00D129DC"/>
    <w:rsid w:val="00D14F8F"/>
    <w:rsid w:val="00D15355"/>
    <w:rsid w:val="00D4420F"/>
    <w:rsid w:val="00D53FD3"/>
    <w:rsid w:val="00D6312D"/>
    <w:rsid w:val="00D6550C"/>
    <w:rsid w:val="00D73775"/>
    <w:rsid w:val="00D74D69"/>
    <w:rsid w:val="00D9023C"/>
    <w:rsid w:val="00DA18ED"/>
    <w:rsid w:val="00DB2786"/>
    <w:rsid w:val="00DD7631"/>
    <w:rsid w:val="00DE3AEB"/>
    <w:rsid w:val="00E021DA"/>
    <w:rsid w:val="00E02D6B"/>
    <w:rsid w:val="00E05ED6"/>
    <w:rsid w:val="00E06220"/>
    <w:rsid w:val="00E10E49"/>
    <w:rsid w:val="00E348BB"/>
    <w:rsid w:val="00E65B97"/>
    <w:rsid w:val="00E823EE"/>
    <w:rsid w:val="00E90888"/>
    <w:rsid w:val="00EB3B3F"/>
    <w:rsid w:val="00EB4F15"/>
    <w:rsid w:val="00ED08F0"/>
    <w:rsid w:val="00EE006B"/>
    <w:rsid w:val="00EE778F"/>
    <w:rsid w:val="00EF3948"/>
    <w:rsid w:val="00F22019"/>
    <w:rsid w:val="00F22AAA"/>
    <w:rsid w:val="00F26087"/>
    <w:rsid w:val="00F56CDF"/>
    <w:rsid w:val="00F90A51"/>
    <w:rsid w:val="00F96819"/>
    <w:rsid w:val="00FA1BF8"/>
    <w:rsid w:val="00FA247E"/>
    <w:rsid w:val="00FF13A8"/>
    <w:rsid w:val="00FF21FE"/>
    <w:rsid w:val="00FF5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C0"/>
    <w:pPr>
      <w:tabs>
        <w:tab w:val="center" w:pos="4680"/>
        <w:tab w:val="right" w:pos="9360"/>
      </w:tabs>
    </w:pPr>
  </w:style>
  <w:style w:type="character" w:customStyle="1" w:styleId="HeaderChar">
    <w:name w:val="Header Char"/>
    <w:link w:val="Header"/>
    <w:uiPriority w:val="99"/>
    <w:rsid w:val="007D58C0"/>
    <w:rPr>
      <w:sz w:val="24"/>
      <w:szCs w:val="24"/>
    </w:rPr>
  </w:style>
  <w:style w:type="paragraph" w:styleId="Footer">
    <w:name w:val="footer"/>
    <w:basedOn w:val="Normal"/>
    <w:link w:val="FooterChar"/>
    <w:uiPriority w:val="99"/>
    <w:unhideWhenUsed/>
    <w:rsid w:val="007D58C0"/>
    <w:pPr>
      <w:tabs>
        <w:tab w:val="center" w:pos="4680"/>
        <w:tab w:val="right" w:pos="9360"/>
      </w:tabs>
    </w:pPr>
  </w:style>
  <w:style w:type="character" w:customStyle="1" w:styleId="FooterChar">
    <w:name w:val="Footer Char"/>
    <w:link w:val="Footer"/>
    <w:uiPriority w:val="99"/>
    <w:rsid w:val="007D58C0"/>
    <w:rPr>
      <w:sz w:val="24"/>
      <w:szCs w:val="24"/>
    </w:rPr>
  </w:style>
  <w:style w:type="table" w:styleId="TableGrid">
    <w:name w:val="Table Grid"/>
    <w:basedOn w:val="TableNormal"/>
    <w:uiPriority w:val="59"/>
    <w:rsid w:val="007D58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D58C0"/>
    <w:rPr>
      <w:color w:val="0000FF"/>
      <w:u w:val="single"/>
    </w:rPr>
  </w:style>
  <w:style w:type="paragraph" w:styleId="PlainText">
    <w:name w:val="Plain Text"/>
    <w:basedOn w:val="Normal"/>
    <w:link w:val="PlainTextChar"/>
    <w:uiPriority w:val="99"/>
    <w:semiHidden/>
    <w:unhideWhenUsed/>
    <w:rsid w:val="00E10E49"/>
    <w:rPr>
      <w:rFonts w:ascii="Consolas" w:eastAsia="Calibri" w:hAnsi="Consolas"/>
      <w:sz w:val="21"/>
      <w:szCs w:val="21"/>
    </w:rPr>
  </w:style>
  <w:style w:type="character" w:customStyle="1" w:styleId="PlainTextChar">
    <w:name w:val="Plain Text Char"/>
    <w:link w:val="PlainText"/>
    <w:uiPriority w:val="99"/>
    <w:semiHidden/>
    <w:rsid w:val="00E10E49"/>
    <w:rPr>
      <w:rFonts w:ascii="Consolas" w:eastAsia="Calibri" w:hAnsi="Consolas" w:cs="Times New Roman"/>
      <w:sz w:val="21"/>
      <w:szCs w:val="21"/>
    </w:rPr>
  </w:style>
  <w:style w:type="character" w:styleId="HTMLTypewriter">
    <w:name w:val="HTML Typewriter"/>
    <w:uiPriority w:val="99"/>
    <w:semiHidden/>
    <w:unhideWhenUsed/>
    <w:rsid w:val="00810C9D"/>
    <w:rPr>
      <w:rFonts w:ascii="Courier New" w:eastAsia="Calibri" w:hAnsi="Courier New" w:cs="Courier New" w:hint="default"/>
      <w:sz w:val="20"/>
      <w:szCs w:val="20"/>
    </w:rPr>
  </w:style>
  <w:style w:type="paragraph" w:styleId="BodyText">
    <w:name w:val="Body Text"/>
    <w:basedOn w:val="Normal"/>
    <w:link w:val="BodyTextChar"/>
    <w:uiPriority w:val="99"/>
    <w:semiHidden/>
    <w:unhideWhenUsed/>
    <w:rsid w:val="00005B5E"/>
    <w:pPr>
      <w:spacing w:after="120"/>
    </w:pPr>
  </w:style>
  <w:style w:type="character" w:customStyle="1" w:styleId="BodyTextChar">
    <w:name w:val="Body Text Char"/>
    <w:link w:val="BodyText"/>
    <w:uiPriority w:val="99"/>
    <w:semiHidden/>
    <w:rsid w:val="00005B5E"/>
    <w:rPr>
      <w:sz w:val="24"/>
      <w:szCs w:val="24"/>
    </w:rPr>
  </w:style>
  <w:style w:type="paragraph" w:styleId="BodyTextFirstIndent">
    <w:name w:val="Body Text First Indent"/>
    <w:basedOn w:val="Normal"/>
    <w:link w:val="BodyTextFirstIndentChar"/>
    <w:uiPriority w:val="99"/>
    <w:semiHidden/>
    <w:unhideWhenUsed/>
    <w:rsid w:val="00005B5E"/>
    <w:rPr>
      <w:rFonts w:eastAsia="Cambria"/>
    </w:rPr>
  </w:style>
  <w:style w:type="character" w:customStyle="1" w:styleId="BodyTextFirstIndentChar">
    <w:name w:val="Body Text First Indent Char"/>
    <w:link w:val="BodyTextFirstIndent"/>
    <w:uiPriority w:val="99"/>
    <w:semiHidden/>
    <w:rsid w:val="00005B5E"/>
    <w:rPr>
      <w:rFonts w:eastAsia="Cambria"/>
      <w:sz w:val="24"/>
      <w:szCs w:val="24"/>
    </w:rPr>
  </w:style>
  <w:style w:type="paragraph" w:styleId="BalloonText">
    <w:name w:val="Balloon Text"/>
    <w:basedOn w:val="Normal"/>
    <w:link w:val="BalloonTextChar"/>
    <w:uiPriority w:val="99"/>
    <w:semiHidden/>
    <w:unhideWhenUsed/>
    <w:rsid w:val="006B04C7"/>
    <w:rPr>
      <w:rFonts w:ascii="Tahoma" w:hAnsi="Tahoma" w:cs="Tahoma"/>
      <w:sz w:val="16"/>
      <w:szCs w:val="16"/>
    </w:rPr>
  </w:style>
  <w:style w:type="character" w:customStyle="1" w:styleId="BalloonTextChar">
    <w:name w:val="Balloon Text Char"/>
    <w:link w:val="BalloonText"/>
    <w:uiPriority w:val="99"/>
    <w:semiHidden/>
    <w:rsid w:val="006B04C7"/>
    <w:rPr>
      <w:rFonts w:ascii="Tahoma" w:hAnsi="Tahoma" w:cs="Tahoma"/>
      <w:sz w:val="16"/>
      <w:szCs w:val="16"/>
    </w:rPr>
  </w:style>
  <w:style w:type="paragraph" w:styleId="ListParagraph">
    <w:name w:val="List Paragraph"/>
    <w:basedOn w:val="Normal"/>
    <w:uiPriority w:val="34"/>
    <w:qFormat/>
    <w:rsid w:val="00A57DE1"/>
    <w:pPr>
      <w:ind w:left="720"/>
      <w:contextualSpacing/>
    </w:pPr>
  </w:style>
  <w:style w:type="character" w:styleId="CommentReference">
    <w:name w:val="annotation reference"/>
    <w:semiHidden/>
    <w:rsid w:val="00BA07FD"/>
    <w:rPr>
      <w:sz w:val="16"/>
      <w:szCs w:val="16"/>
    </w:rPr>
  </w:style>
  <w:style w:type="paragraph" w:styleId="CommentText">
    <w:name w:val="annotation text"/>
    <w:basedOn w:val="Normal"/>
    <w:link w:val="CommentTextChar"/>
    <w:semiHidden/>
    <w:rsid w:val="00BA07FD"/>
    <w:rPr>
      <w:sz w:val="20"/>
      <w:szCs w:val="20"/>
    </w:rPr>
  </w:style>
  <w:style w:type="character" w:customStyle="1" w:styleId="CommentTextChar">
    <w:name w:val="Comment Text Char"/>
    <w:basedOn w:val="DefaultParagraphFont"/>
    <w:link w:val="CommentText"/>
    <w:semiHidden/>
    <w:rsid w:val="00BA07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C0"/>
    <w:pPr>
      <w:tabs>
        <w:tab w:val="center" w:pos="4680"/>
        <w:tab w:val="right" w:pos="9360"/>
      </w:tabs>
    </w:pPr>
  </w:style>
  <w:style w:type="character" w:customStyle="1" w:styleId="HeaderChar">
    <w:name w:val="Header Char"/>
    <w:link w:val="Header"/>
    <w:uiPriority w:val="99"/>
    <w:rsid w:val="007D58C0"/>
    <w:rPr>
      <w:sz w:val="24"/>
      <w:szCs w:val="24"/>
    </w:rPr>
  </w:style>
  <w:style w:type="paragraph" w:styleId="Footer">
    <w:name w:val="footer"/>
    <w:basedOn w:val="Normal"/>
    <w:link w:val="FooterChar"/>
    <w:uiPriority w:val="99"/>
    <w:unhideWhenUsed/>
    <w:rsid w:val="007D58C0"/>
    <w:pPr>
      <w:tabs>
        <w:tab w:val="center" w:pos="4680"/>
        <w:tab w:val="right" w:pos="9360"/>
      </w:tabs>
    </w:pPr>
  </w:style>
  <w:style w:type="character" w:customStyle="1" w:styleId="FooterChar">
    <w:name w:val="Footer Char"/>
    <w:link w:val="Footer"/>
    <w:uiPriority w:val="99"/>
    <w:rsid w:val="007D58C0"/>
    <w:rPr>
      <w:sz w:val="24"/>
      <w:szCs w:val="24"/>
    </w:rPr>
  </w:style>
  <w:style w:type="table" w:styleId="TableGrid">
    <w:name w:val="Table Grid"/>
    <w:basedOn w:val="TableNormal"/>
    <w:uiPriority w:val="59"/>
    <w:rsid w:val="007D58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D58C0"/>
    <w:rPr>
      <w:color w:val="0000FF"/>
      <w:u w:val="single"/>
    </w:rPr>
  </w:style>
  <w:style w:type="paragraph" w:styleId="PlainText">
    <w:name w:val="Plain Text"/>
    <w:basedOn w:val="Normal"/>
    <w:link w:val="PlainTextChar"/>
    <w:uiPriority w:val="99"/>
    <w:semiHidden/>
    <w:unhideWhenUsed/>
    <w:rsid w:val="00E10E49"/>
    <w:rPr>
      <w:rFonts w:ascii="Consolas" w:eastAsia="Calibri" w:hAnsi="Consolas"/>
      <w:sz w:val="21"/>
      <w:szCs w:val="21"/>
    </w:rPr>
  </w:style>
  <w:style w:type="character" w:customStyle="1" w:styleId="PlainTextChar">
    <w:name w:val="Plain Text Char"/>
    <w:link w:val="PlainText"/>
    <w:uiPriority w:val="99"/>
    <w:semiHidden/>
    <w:rsid w:val="00E10E49"/>
    <w:rPr>
      <w:rFonts w:ascii="Consolas" w:eastAsia="Calibri" w:hAnsi="Consolas" w:cs="Times New Roman"/>
      <w:sz w:val="21"/>
      <w:szCs w:val="21"/>
    </w:rPr>
  </w:style>
  <w:style w:type="character" w:styleId="HTMLTypewriter">
    <w:name w:val="HTML Typewriter"/>
    <w:uiPriority w:val="99"/>
    <w:semiHidden/>
    <w:unhideWhenUsed/>
    <w:rsid w:val="00810C9D"/>
    <w:rPr>
      <w:rFonts w:ascii="Courier New" w:eastAsia="Calibri" w:hAnsi="Courier New" w:cs="Courier New" w:hint="default"/>
      <w:sz w:val="20"/>
      <w:szCs w:val="20"/>
    </w:rPr>
  </w:style>
  <w:style w:type="paragraph" w:styleId="BodyText">
    <w:name w:val="Body Text"/>
    <w:basedOn w:val="Normal"/>
    <w:link w:val="BodyTextChar"/>
    <w:uiPriority w:val="99"/>
    <w:semiHidden/>
    <w:unhideWhenUsed/>
    <w:rsid w:val="00005B5E"/>
    <w:pPr>
      <w:spacing w:after="120"/>
    </w:pPr>
  </w:style>
  <w:style w:type="character" w:customStyle="1" w:styleId="BodyTextChar">
    <w:name w:val="Body Text Char"/>
    <w:link w:val="BodyText"/>
    <w:uiPriority w:val="99"/>
    <w:semiHidden/>
    <w:rsid w:val="00005B5E"/>
    <w:rPr>
      <w:sz w:val="24"/>
      <w:szCs w:val="24"/>
    </w:rPr>
  </w:style>
  <w:style w:type="paragraph" w:styleId="BodyTextFirstIndent">
    <w:name w:val="Body Text First Indent"/>
    <w:basedOn w:val="Normal"/>
    <w:link w:val="BodyTextFirstIndentChar"/>
    <w:uiPriority w:val="99"/>
    <w:semiHidden/>
    <w:unhideWhenUsed/>
    <w:rsid w:val="00005B5E"/>
    <w:rPr>
      <w:rFonts w:eastAsia="Cambria"/>
    </w:rPr>
  </w:style>
  <w:style w:type="character" w:customStyle="1" w:styleId="BodyTextFirstIndentChar">
    <w:name w:val="Body Text First Indent Char"/>
    <w:link w:val="BodyTextFirstIndent"/>
    <w:uiPriority w:val="99"/>
    <w:semiHidden/>
    <w:rsid w:val="00005B5E"/>
    <w:rPr>
      <w:rFonts w:eastAsia="Cambria"/>
      <w:sz w:val="24"/>
      <w:szCs w:val="24"/>
    </w:rPr>
  </w:style>
  <w:style w:type="paragraph" w:styleId="BalloonText">
    <w:name w:val="Balloon Text"/>
    <w:basedOn w:val="Normal"/>
    <w:link w:val="BalloonTextChar"/>
    <w:uiPriority w:val="99"/>
    <w:semiHidden/>
    <w:unhideWhenUsed/>
    <w:rsid w:val="006B04C7"/>
    <w:rPr>
      <w:rFonts w:ascii="Tahoma" w:hAnsi="Tahoma" w:cs="Tahoma"/>
      <w:sz w:val="16"/>
      <w:szCs w:val="16"/>
    </w:rPr>
  </w:style>
  <w:style w:type="character" w:customStyle="1" w:styleId="BalloonTextChar">
    <w:name w:val="Balloon Text Char"/>
    <w:link w:val="BalloonText"/>
    <w:uiPriority w:val="99"/>
    <w:semiHidden/>
    <w:rsid w:val="006B04C7"/>
    <w:rPr>
      <w:rFonts w:ascii="Tahoma" w:hAnsi="Tahoma" w:cs="Tahoma"/>
      <w:sz w:val="16"/>
      <w:szCs w:val="16"/>
    </w:rPr>
  </w:style>
  <w:style w:type="paragraph" w:styleId="ListParagraph">
    <w:name w:val="List Paragraph"/>
    <w:basedOn w:val="Normal"/>
    <w:uiPriority w:val="34"/>
    <w:qFormat/>
    <w:rsid w:val="00A57DE1"/>
    <w:pPr>
      <w:ind w:left="720"/>
      <w:contextualSpacing/>
    </w:pPr>
  </w:style>
  <w:style w:type="character" w:styleId="CommentReference">
    <w:name w:val="annotation reference"/>
    <w:semiHidden/>
    <w:rsid w:val="00BA07FD"/>
    <w:rPr>
      <w:sz w:val="16"/>
      <w:szCs w:val="16"/>
    </w:rPr>
  </w:style>
  <w:style w:type="paragraph" w:styleId="CommentText">
    <w:name w:val="annotation text"/>
    <w:basedOn w:val="Normal"/>
    <w:link w:val="CommentTextChar"/>
    <w:semiHidden/>
    <w:rsid w:val="00BA07FD"/>
    <w:rPr>
      <w:sz w:val="20"/>
      <w:szCs w:val="20"/>
    </w:rPr>
  </w:style>
  <w:style w:type="character" w:customStyle="1" w:styleId="CommentTextChar">
    <w:name w:val="Comment Text Char"/>
    <w:basedOn w:val="DefaultParagraphFont"/>
    <w:link w:val="CommentText"/>
    <w:semiHidden/>
    <w:rsid w:val="00BA07FD"/>
  </w:style>
</w:styles>
</file>

<file path=word/webSettings.xml><?xml version="1.0" encoding="utf-8"?>
<w:webSettings xmlns:r="http://schemas.openxmlformats.org/officeDocument/2006/relationships" xmlns:w="http://schemas.openxmlformats.org/wordprocessingml/2006/main">
  <w:divs>
    <w:div w:id="221984564">
      <w:bodyDiv w:val="1"/>
      <w:marLeft w:val="0"/>
      <w:marRight w:val="0"/>
      <w:marTop w:val="0"/>
      <w:marBottom w:val="0"/>
      <w:divBdr>
        <w:top w:val="none" w:sz="0" w:space="0" w:color="auto"/>
        <w:left w:val="none" w:sz="0" w:space="0" w:color="auto"/>
        <w:bottom w:val="none" w:sz="0" w:space="0" w:color="auto"/>
        <w:right w:val="none" w:sz="0" w:space="0" w:color="auto"/>
      </w:divBdr>
    </w:div>
    <w:div w:id="232008149">
      <w:bodyDiv w:val="1"/>
      <w:marLeft w:val="0"/>
      <w:marRight w:val="0"/>
      <w:marTop w:val="0"/>
      <w:marBottom w:val="0"/>
      <w:divBdr>
        <w:top w:val="none" w:sz="0" w:space="0" w:color="auto"/>
        <w:left w:val="none" w:sz="0" w:space="0" w:color="auto"/>
        <w:bottom w:val="none" w:sz="0" w:space="0" w:color="auto"/>
        <w:right w:val="none" w:sz="0" w:space="0" w:color="auto"/>
      </w:divBdr>
    </w:div>
    <w:div w:id="266429678">
      <w:bodyDiv w:val="1"/>
      <w:marLeft w:val="0"/>
      <w:marRight w:val="0"/>
      <w:marTop w:val="0"/>
      <w:marBottom w:val="0"/>
      <w:divBdr>
        <w:top w:val="none" w:sz="0" w:space="0" w:color="auto"/>
        <w:left w:val="none" w:sz="0" w:space="0" w:color="auto"/>
        <w:bottom w:val="none" w:sz="0" w:space="0" w:color="auto"/>
        <w:right w:val="none" w:sz="0" w:space="0" w:color="auto"/>
      </w:divBdr>
    </w:div>
    <w:div w:id="304630289">
      <w:bodyDiv w:val="1"/>
      <w:marLeft w:val="0"/>
      <w:marRight w:val="0"/>
      <w:marTop w:val="0"/>
      <w:marBottom w:val="0"/>
      <w:divBdr>
        <w:top w:val="none" w:sz="0" w:space="0" w:color="auto"/>
        <w:left w:val="none" w:sz="0" w:space="0" w:color="auto"/>
        <w:bottom w:val="none" w:sz="0" w:space="0" w:color="auto"/>
        <w:right w:val="none" w:sz="0" w:space="0" w:color="auto"/>
      </w:divBdr>
    </w:div>
    <w:div w:id="333341738">
      <w:bodyDiv w:val="1"/>
      <w:marLeft w:val="0"/>
      <w:marRight w:val="0"/>
      <w:marTop w:val="0"/>
      <w:marBottom w:val="0"/>
      <w:divBdr>
        <w:top w:val="none" w:sz="0" w:space="0" w:color="auto"/>
        <w:left w:val="none" w:sz="0" w:space="0" w:color="auto"/>
        <w:bottom w:val="none" w:sz="0" w:space="0" w:color="auto"/>
        <w:right w:val="none" w:sz="0" w:space="0" w:color="auto"/>
      </w:divBdr>
    </w:div>
    <w:div w:id="418867466">
      <w:bodyDiv w:val="1"/>
      <w:marLeft w:val="0"/>
      <w:marRight w:val="0"/>
      <w:marTop w:val="0"/>
      <w:marBottom w:val="0"/>
      <w:divBdr>
        <w:top w:val="none" w:sz="0" w:space="0" w:color="auto"/>
        <w:left w:val="none" w:sz="0" w:space="0" w:color="auto"/>
        <w:bottom w:val="none" w:sz="0" w:space="0" w:color="auto"/>
        <w:right w:val="none" w:sz="0" w:space="0" w:color="auto"/>
      </w:divBdr>
    </w:div>
    <w:div w:id="451174036">
      <w:bodyDiv w:val="1"/>
      <w:marLeft w:val="0"/>
      <w:marRight w:val="0"/>
      <w:marTop w:val="0"/>
      <w:marBottom w:val="0"/>
      <w:divBdr>
        <w:top w:val="none" w:sz="0" w:space="0" w:color="auto"/>
        <w:left w:val="none" w:sz="0" w:space="0" w:color="auto"/>
        <w:bottom w:val="none" w:sz="0" w:space="0" w:color="auto"/>
        <w:right w:val="none" w:sz="0" w:space="0" w:color="auto"/>
      </w:divBdr>
    </w:div>
    <w:div w:id="553320763">
      <w:bodyDiv w:val="1"/>
      <w:marLeft w:val="0"/>
      <w:marRight w:val="0"/>
      <w:marTop w:val="0"/>
      <w:marBottom w:val="0"/>
      <w:divBdr>
        <w:top w:val="none" w:sz="0" w:space="0" w:color="auto"/>
        <w:left w:val="none" w:sz="0" w:space="0" w:color="auto"/>
        <w:bottom w:val="none" w:sz="0" w:space="0" w:color="auto"/>
        <w:right w:val="none" w:sz="0" w:space="0" w:color="auto"/>
      </w:divBdr>
    </w:div>
    <w:div w:id="966547244">
      <w:bodyDiv w:val="1"/>
      <w:marLeft w:val="0"/>
      <w:marRight w:val="0"/>
      <w:marTop w:val="0"/>
      <w:marBottom w:val="0"/>
      <w:divBdr>
        <w:top w:val="none" w:sz="0" w:space="0" w:color="auto"/>
        <w:left w:val="none" w:sz="0" w:space="0" w:color="auto"/>
        <w:bottom w:val="none" w:sz="0" w:space="0" w:color="auto"/>
        <w:right w:val="none" w:sz="0" w:space="0" w:color="auto"/>
      </w:divBdr>
    </w:div>
    <w:div w:id="1014303423">
      <w:bodyDiv w:val="1"/>
      <w:marLeft w:val="0"/>
      <w:marRight w:val="0"/>
      <w:marTop w:val="0"/>
      <w:marBottom w:val="0"/>
      <w:divBdr>
        <w:top w:val="none" w:sz="0" w:space="0" w:color="auto"/>
        <w:left w:val="none" w:sz="0" w:space="0" w:color="auto"/>
        <w:bottom w:val="none" w:sz="0" w:space="0" w:color="auto"/>
        <w:right w:val="none" w:sz="0" w:space="0" w:color="auto"/>
      </w:divBdr>
    </w:div>
    <w:div w:id="1019431688">
      <w:bodyDiv w:val="1"/>
      <w:marLeft w:val="0"/>
      <w:marRight w:val="0"/>
      <w:marTop w:val="0"/>
      <w:marBottom w:val="0"/>
      <w:divBdr>
        <w:top w:val="none" w:sz="0" w:space="0" w:color="auto"/>
        <w:left w:val="none" w:sz="0" w:space="0" w:color="auto"/>
        <w:bottom w:val="none" w:sz="0" w:space="0" w:color="auto"/>
        <w:right w:val="none" w:sz="0" w:space="0" w:color="auto"/>
      </w:divBdr>
    </w:div>
    <w:div w:id="1130631986">
      <w:bodyDiv w:val="1"/>
      <w:marLeft w:val="0"/>
      <w:marRight w:val="0"/>
      <w:marTop w:val="0"/>
      <w:marBottom w:val="0"/>
      <w:divBdr>
        <w:top w:val="none" w:sz="0" w:space="0" w:color="auto"/>
        <w:left w:val="none" w:sz="0" w:space="0" w:color="auto"/>
        <w:bottom w:val="none" w:sz="0" w:space="0" w:color="auto"/>
        <w:right w:val="none" w:sz="0" w:space="0" w:color="auto"/>
      </w:divBdr>
    </w:div>
    <w:div w:id="1154957218">
      <w:bodyDiv w:val="1"/>
      <w:marLeft w:val="0"/>
      <w:marRight w:val="0"/>
      <w:marTop w:val="0"/>
      <w:marBottom w:val="0"/>
      <w:divBdr>
        <w:top w:val="none" w:sz="0" w:space="0" w:color="auto"/>
        <w:left w:val="none" w:sz="0" w:space="0" w:color="auto"/>
        <w:bottom w:val="none" w:sz="0" w:space="0" w:color="auto"/>
        <w:right w:val="none" w:sz="0" w:space="0" w:color="auto"/>
      </w:divBdr>
    </w:div>
    <w:div w:id="1229654611">
      <w:bodyDiv w:val="1"/>
      <w:marLeft w:val="0"/>
      <w:marRight w:val="0"/>
      <w:marTop w:val="0"/>
      <w:marBottom w:val="0"/>
      <w:divBdr>
        <w:top w:val="none" w:sz="0" w:space="0" w:color="auto"/>
        <w:left w:val="none" w:sz="0" w:space="0" w:color="auto"/>
        <w:bottom w:val="none" w:sz="0" w:space="0" w:color="auto"/>
        <w:right w:val="none" w:sz="0" w:space="0" w:color="auto"/>
      </w:divBdr>
    </w:div>
    <w:div w:id="1253398669">
      <w:bodyDiv w:val="1"/>
      <w:marLeft w:val="0"/>
      <w:marRight w:val="0"/>
      <w:marTop w:val="0"/>
      <w:marBottom w:val="0"/>
      <w:divBdr>
        <w:top w:val="none" w:sz="0" w:space="0" w:color="auto"/>
        <w:left w:val="none" w:sz="0" w:space="0" w:color="auto"/>
        <w:bottom w:val="none" w:sz="0" w:space="0" w:color="auto"/>
        <w:right w:val="none" w:sz="0" w:space="0" w:color="auto"/>
      </w:divBdr>
    </w:div>
    <w:div w:id="1273591954">
      <w:bodyDiv w:val="1"/>
      <w:marLeft w:val="0"/>
      <w:marRight w:val="0"/>
      <w:marTop w:val="0"/>
      <w:marBottom w:val="0"/>
      <w:divBdr>
        <w:top w:val="none" w:sz="0" w:space="0" w:color="auto"/>
        <w:left w:val="none" w:sz="0" w:space="0" w:color="auto"/>
        <w:bottom w:val="none" w:sz="0" w:space="0" w:color="auto"/>
        <w:right w:val="none" w:sz="0" w:space="0" w:color="auto"/>
      </w:divBdr>
    </w:div>
    <w:div w:id="1341856660">
      <w:bodyDiv w:val="1"/>
      <w:marLeft w:val="0"/>
      <w:marRight w:val="0"/>
      <w:marTop w:val="0"/>
      <w:marBottom w:val="0"/>
      <w:divBdr>
        <w:top w:val="none" w:sz="0" w:space="0" w:color="auto"/>
        <w:left w:val="none" w:sz="0" w:space="0" w:color="auto"/>
        <w:bottom w:val="none" w:sz="0" w:space="0" w:color="auto"/>
        <w:right w:val="none" w:sz="0" w:space="0" w:color="auto"/>
      </w:divBdr>
    </w:div>
    <w:div w:id="1476873253">
      <w:bodyDiv w:val="1"/>
      <w:marLeft w:val="0"/>
      <w:marRight w:val="0"/>
      <w:marTop w:val="0"/>
      <w:marBottom w:val="0"/>
      <w:divBdr>
        <w:top w:val="none" w:sz="0" w:space="0" w:color="auto"/>
        <w:left w:val="none" w:sz="0" w:space="0" w:color="auto"/>
        <w:bottom w:val="none" w:sz="0" w:space="0" w:color="auto"/>
        <w:right w:val="none" w:sz="0" w:space="0" w:color="auto"/>
      </w:divBdr>
    </w:div>
    <w:div w:id="1537429100">
      <w:bodyDiv w:val="1"/>
      <w:marLeft w:val="0"/>
      <w:marRight w:val="0"/>
      <w:marTop w:val="0"/>
      <w:marBottom w:val="0"/>
      <w:divBdr>
        <w:top w:val="none" w:sz="0" w:space="0" w:color="auto"/>
        <w:left w:val="none" w:sz="0" w:space="0" w:color="auto"/>
        <w:bottom w:val="none" w:sz="0" w:space="0" w:color="auto"/>
        <w:right w:val="none" w:sz="0" w:space="0" w:color="auto"/>
      </w:divBdr>
    </w:div>
    <w:div w:id="1559052397">
      <w:bodyDiv w:val="1"/>
      <w:marLeft w:val="0"/>
      <w:marRight w:val="0"/>
      <w:marTop w:val="0"/>
      <w:marBottom w:val="0"/>
      <w:divBdr>
        <w:top w:val="none" w:sz="0" w:space="0" w:color="auto"/>
        <w:left w:val="none" w:sz="0" w:space="0" w:color="auto"/>
        <w:bottom w:val="none" w:sz="0" w:space="0" w:color="auto"/>
        <w:right w:val="none" w:sz="0" w:space="0" w:color="auto"/>
      </w:divBdr>
    </w:div>
    <w:div w:id="1635330437">
      <w:bodyDiv w:val="1"/>
      <w:marLeft w:val="0"/>
      <w:marRight w:val="0"/>
      <w:marTop w:val="0"/>
      <w:marBottom w:val="0"/>
      <w:divBdr>
        <w:top w:val="none" w:sz="0" w:space="0" w:color="auto"/>
        <w:left w:val="none" w:sz="0" w:space="0" w:color="auto"/>
        <w:bottom w:val="none" w:sz="0" w:space="0" w:color="auto"/>
        <w:right w:val="none" w:sz="0" w:space="0" w:color="auto"/>
      </w:divBdr>
    </w:div>
    <w:div w:id="1724014533">
      <w:bodyDiv w:val="1"/>
      <w:marLeft w:val="0"/>
      <w:marRight w:val="0"/>
      <w:marTop w:val="0"/>
      <w:marBottom w:val="0"/>
      <w:divBdr>
        <w:top w:val="none" w:sz="0" w:space="0" w:color="auto"/>
        <w:left w:val="none" w:sz="0" w:space="0" w:color="auto"/>
        <w:bottom w:val="none" w:sz="0" w:space="0" w:color="auto"/>
        <w:right w:val="none" w:sz="0" w:space="0" w:color="auto"/>
      </w:divBdr>
    </w:div>
    <w:div w:id="1739402913">
      <w:bodyDiv w:val="1"/>
      <w:marLeft w:val="0"/>
      <w:marRight w:val="0"/>
      <w:marTop w:val="0"/>
      <w:marBottom w:val="0"/>
      <w:divBdr>
        <w:top w:val="none" w:sz="0" w:space="0" w:color="auto"/>
        <w:left w:val="none" w:sz="0" w:space="0" w:color="auto"/>
        <w:bottom w:val="none" w:sz="0" w:space="0" w:color="auto"/>
        <w:right w:val="none" w:sz="0" w:space="0" w:color="auto"/>
      </w:divBdr>
    </w:div>
    <w:div w:id="1900554861">
      <w:bodyDiv w:val="1"/>
      <w:marLeft w:val="0"/>
      <w:marRight w:val="0"/>
      <w:marTop w:val="0"/>
      <w:marBottom w:val="0"/>
      <w:divBdr>
        <w:top w:val="none" w:sz="0" w:space="0" w:color="auto"/>
        <w:left w:val="none" w:sz="0" w:space="0" w:color="auto"/>
        <w:bottom w:val="none" w:sz="0" w:space="0" w:color="auto"/>
        <w:right w:val="none" w:sz="0" w:space="0" w:color="auto"/>
      </w:divBdr>
    </w:div>
    <w:div w:id="1937593818">
      <w:bodyDiv w:val="1"/>
      <w:marLeft w:val="0"/>
      <w:marRight w:val="0"/>
      <w:marTop w:val="0"/>
      <w:marBottom w:val="0"/>
      <w:divBdr>
        <w:top w:val="none" w:sz="0" w:space="0" w:color="auto"/>
        <w:left w:val="none" w:sz="0" w:space="0" w:color="auto"/>
        <w:bottom w:val="none" w:sz="0" w:space="0" w:color="auto"/>
        <w:right w:val="none" w:sz="0" w:space="0" w:color="auto"/>
      </w:divBdr>
    </w:div>
    <w:div w:id="1950894818">
      <w:bodyDiv w:val="1"/>
      <w:marLeft w:val="0"/>
      <w:marRight w:val="0"/>
      <w:marTop w:val="0"/>
      <w:marBottom w:val="0"/>
      <w:divBdr>
        <w:top w:val="none" w:sz="0" w:space="0" w:color="auto"/>
        <w:left w:val="none" w:sz="0" w:space="0" w:color="auto"/>
        <w:bottom w:val="none" w:sz="0" w:space="0" w:color="auto"/>
        <w:right w:val="none" w:sz="0" w:space="0" w:color="auto"/>
      </w:divBdr>
    </w:div>
    <w:div w:id="2019575288">
      <w:bodyDiv w:val="1"/>
      <w:marLeft w:val="0"/>
      <w:marRight w:val="0"/>
      <w:marTop w:val="0"/>
      <w:marBottom w:val="0"/>
      <w:divBdr>
        <w:top w:val="none" w:sz="0" w:space="0" w:color="auto"/>
        <w:left w:val="none" w:sz="0" w:space="0" w:color="auto"/>
        <w:bottom w:val="none" w:sz="0" w:space="0" w:color="auto"/>
        <w:right w:val="none" w:sz="0" w:space="0" w:color="auto"/>
      </w:divBdr>
    </w:div>
    <w:div w:id="2075350503">
      <w:bodyDiv w:val="1"/>
      <w:marLeft w:val="0"/>
      <w:marRight w:val="0"/>
      <w:marTop w:val="0"/>
      <w:marBottom w:val="0"/>
      <w:divBdr>
        <w:top w:val="none" w:sz="0" w:space="0" w:color="auto"/>
        <w:left w:val="none" w:sz="0" w:space="0" w:color="auto"/>
        <w:bottom w:val="none" w:sz="0" w:space="0" w:color="auto"/>
        <w:right w:val="none" w:sz="0" w:space="0" w:color="auto"/>
      </w:divBdr>
    </w:div>
    <w:div w:id="20972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o-reply@credit.sunpowercorp.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npowerleasing@sunpowercor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anpath_customer_portal_URL" TargetMode="External"/><Relationship Id="rId4" Type="http://schemas.openxmlformats.org/officeDocument/2006/relationships/settings" Target="settings.xml"/><Relationship Id="rId9" Type="http://schemas.openxmlformats.org/officeDocument/2006/relationships/hyperlink" Target="mailto:jacksunpowe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BA4E7E-B456-498A-B8B1-E30C1507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3214</CharactersWithSpaces>
  <SharedDoc>false</SharedDoc>
  <HLinks>
    <vt:vector size="144" baseType="variant">
      <vt:variant>
        <vt:i4>3211278</vt:i4>
      </vt:variant>
      <vt:variant>
        <vt:i4>84</vt:i4>
      </vt:variant>
      <vt:variant>
        <vt:i4>0</vt:i4>
      </vt:variant>
      <vt:variant>
        <vt:i4>5</vt:i4>
      </vt:variant>
      <vt:variant>
        <vt:lpwstr>mailto:sunpowerleasing@sunpowercorp.com</vt:lpwstr>
      </vt:variant>
      <vt:variant>
        <vt:lpwstr/>
      </vt:variant>
      <vt:variant>
        <vt:i4>3276870</vt:i4>
      </vt:variant>
      <vt:variant>
        <vt:i4>81</vt:i4>
      </vt:variant>
      <vt:variant>
        <vt:i4>0</vt:i4>
      </vt:variant>
      <vt:variant>
        <vt:i4>5</vt:i4>
      </vt:variant>
      <vt:variant>
        <vt:lpwstr>https://loanpath_customer_portal_url/</vt:lpwstr>
      </vt:variant>
      <vt:variant>
        <vt:lpwstr/>
      </vt:variant>
      <vt:variant>
        <vt:i4>7929929</vt:i4>
      </vt:variant>
      <vt:variant>
        <vt:i4>78</vt:i4>
      </vt:variant>
      <vt:variant>
        <vt:i4>0</vt:i4>
      </vt:variant>
      <vt:variant>
        <vt:i4>5</vt:i4>
      </vt:variant>
      <vt:variant>
        <vt:lpwstr>mailto:jacksunpower@gmail.com</vt:lpwstr>
      </vt:variant>
      <vt:variant>
        <vt:lpwstr/>
      </vt:variant>
      <vt:variant>
        <vt:i4>5046371</vt:i4>
      </vt:variant>
      <vt:variant>
        <vt:i4>75</vt:i4>
      </vt:variant>
      <vt:variant>
        <vt:i4>0</vt:i4>
      </vt:variant>
      <vt:variant>
        <vt:i4>5</vt:i4>
      </vt:variant>
      <vt:variant>
        <vt:lpwstr>mailto:no-reply@credit.sunpowercorp.com</vt:lpwstr>
      </vt:variant>
      <vt:variant>
        <vt:lpwstr/>
      </vt:variant>
      <vt:variant>
        <vt:i4>3211278</vt:i4>
      </vt:variant>
      <vt:variant>
        <vt:i4>72</vt:i4>
      </vt:variant>
      <vt:variant>
        <vt:i4>0</vt:i4>
      </vt:variant>
      <vt:variant>
        <vt:i4>5</vt:i4>
      </vt:variant>
      <vt:variant>
        <vt:lpwstr>mailto:sunpowerleasing@sunpowercorp.com</vt:lpwstr>
      </vt:variant>
      <vt:variant>
        <vt:lpwstr/>
      </vt:variant>
      <vt:variant>
        <vt:i4>2228272</vt:i4>
      </vt:variant>
      <vt:variant>
        <vt:i4>69</vt:i4>
      </vt:variant>
      <vt:variant>
        <vt:i4>0</vt:i4>
      </vt:variant>
      <vt:variant>
        <vt:i4>5</vt:i4>
      </vt:variant>
      <vt:variant>
        <vt:lpwstr>http://www.transunion.com/</vt:lpwstr>
      </vt:variant>
      <vt:variant>
        <vt:lpwstr/>
      </vt:variant>
      <vt:variant>
        <vt:i4>5374010</vt:i4>
      </vt:variant>
      <vt:variant>
        <vt:i4>66</vt:i4>
      </vt:variant>
      <vt:variant>
        <vt:i4>0</vt:i4>
      </vt:variant>
      <vt:variant>
        <vt:i4>5</vt:i4>
      </vt:variant>
      <vt:variant>
        <vt:lpwstr>mailto:Co-Borrower@email.com</vt:lpwstr>
      </vt:variant>
      <vt:variant>
        <vt:lpwstr/>
      </vt:variant>
      <vt:variant>
        <vt:i4>8192089</vt:i4>
      </vt:variant>
      <vt:variant>
        <vt:i4>63</vt:i4>
      </vt:variant>
      <vt:variant>
        <vt:i4>0</vt:i4>
      </vt:variant>
      <vt:variant>
        <vt:i4>5</vt:i4>
      </vt:variant>
      <vt:variant>
        <vt:lpwstr>mailto:Borrower@email.com</vt:lpwstr>
      </vt:variant>
      <vt:variant>
        <vt:lpwstr/>
      </vt:variant>
      <vt:variant>
        <vt:i4>5373974</vt:i4>
      </vt:variant>
      <vt:variant>
        <vt:i4>60</vt:i4>
      </vt:variant>
      <vt:variant>
        <vt:i4>0</vt:i4>
      </vt:variant>
      <vt:variant>
        <vt:i4>5</vt:i4>
      </vt:variant>
      <vt:variant>
        <vt:lpwstr>https://sunpower.thirdpillar.com/loanpath-barcelona-web/</vt:lpwstr>
      </vt:variant>
      <vt:variant>
        <vt:lpwstr/>
      </vt:variant>
      <vt:variant>
        <vt:i4>5374010</vt:i4>
      </vt:variant>
      <vt:variant>
        <vt:i4>42</vt:i4>
      </vt:variant>
      <vt:variant>
        <vt:i4>0</vt:i4>
      </vt:variant>
      <vt:variant>
        <vt:i4>5</vt:i4>
      </vt:variant>
      <vt:variant>
        <vt:lpwstr>mailto:Co-Borrower@email.com</vt:lpwstr>
      </vt:variant>
      <vt:variant>
        <vt:lpwstr/>
      </vt:variant>
      <vt:variant>
        <vt:i4>8192089</vt:i4>
      </vt:variant>
      <vt:variant>
        <vt:i4>39</vt:i4>
      </vt:variant>
      <vt:variant>
        <vt:i4>0</vt:i4>
      </vt:variant>
      <vt:variant>
        <vt:i4>5</vt:i4>
      </vt:variant>
      <vt:variant>
        <vt:lpwstr>mailto:Borrower@email.com</vt:lpwstr>
      </vt:variant>
      <vt:variant>
        <vt:lpwstr/>
      </vt:variant>
      <vt:variant>
        <vt:i4>5374010</vt:i4>
      </vt:variant>
      <vt:variant>
        <vt:i4>36</vt:i4>
      </vt:variant>
      <vt:variant>
        <vt:i4>0</vt:i4>
      </vt:variant>
      <vt:variant>
        <vt:i4>5</vt:i4>
      </vt:variant>
      <vt:variant>
        <vt:lpwstr>mailto:Co-Borrower@email.com</vt:lpwstr>
      </vt:variant>
      <vt:variant>
        <vt:lpwstr/>
      </vt:variant>
      <vt:variant>
        <vt:i4>3211278</vt:i4>
      </vt:variant>
      <vt:variant>
        <vt:i4>33</vt:i4>
      </vt:variant>
      <vt:variant>
        <vt:i4>0</vt:i4>
      </vt:variant>
      <vt:variant>
        <vt:i4>5</vt:i4>
      </vt:variant>
      <vt:variant>
        <vt:lpwstr>mailto:sunpowerleasing@sunpowercorp.com</vt:lpwstr>
      </vt:variant>
      <vt:variant>
        <vt:lpwstr/>
      </vt:variant>
      <vt:variant>
        <vt:i4>3276870</vt:i4>
      </vt:variant>
      <vt:variant>
        <vt:i4>30</vt:i4>
      </vt:variant>
      <vt:variant>
        <vt:i4>0</vt:i4>
      </vt:variant>
      <vt:variant>
        <vt:i4>5</vt:i4>
      </vt:variant>
      <vt:variant>
        <vt:lpwstr>https://loanpath_customer_portal_url/</vt:lpwstr>
      </vt:variant>
      <vt:variant>
        <vt:lpwstr/>
      </vt:variant>
      <vt:variant>
        <vt:i4>7929929</vt:i4>
      </vt:variant>
      <vt:variant>
        <vt:i4>27</vt:i4>
      </vt:variant>
      <vt:variant>
        <vt:i4>0</vt:i4>
      </vt:variant>
      <vt:variant>
        <vt:i4>5</vt:i4>
      </vt:variant>
      <vt:variant>
        <vt:lpwstr>mailto:jacksunpower@gmail.com</vt:lpwstr>
      </vt:variant>
      <vt:variant>
        <vt:lpwstr/>
      </vt:variant>
      <vt:variant>
        <vt:i4>5046371</vt:i4>
      </vt:variant>
      <vt:variant>
        <vt:i4>24</vt:i4>
      </vt:variant>
      <vt:variant>
        <vt:i4>0</vt:i4>
      </vt:variant>
      <vt:variant>
        <vt:i4>5</vt:i4>
      </vt:variant>
      <vt:variant>
        <vt:lpwstr>mailto:no-reply@credit.sunpowercorp.com</vt:lpwstr>
      </vt:variant>
      <vt:variant>
        <vt:lpwstr/>
      </vt:variant>
      <vt:variant>
        <vt:i4>3211278</vt:i4>
      </vt:variant>
      <vt:variant>
        <vt:i4>21</vt:i4>
      </vt:variant>
      <vt:variant>
        <vt:i4>0</vt:i4>
      </vt:variant>
      <vt:variant>
        <vt:i4>5</vt:i4>
      </vt:variant>
      <vt:variant>
        <vt:lpwstr>mailto:sunpowerleasing@sunpowercorp.com</vt:lpwstr>
      </vt:variant>
      <vt:variant>
        <vt:lpwstr/>
      </vt:variant>
      <vt:variant>
        <vt:i4>3276870</vt:i4>
      </vt:variant>
      <vt:variant>
        <vt:i4>18</vt:i4>
      </vt:variant>
      <vt:variant>
        <vt:i4>0</vt:i4>
      </vt:variant>
      <vt:variant>
        <vt:i4>5</vt:i4>
      </vt:variant>
      <vt:variant>
        <vt:lpwstr>https://loanpath_customer_portal_url/</vt:lpwstr>
      </vt:variant>
      <vt:variant>
        <vt:lpwstr/>
      </vt:variant>
      <vt:variant>
        <vt:i4>7929929</vt:i4>
      </vt:variant>
      <vt:variant>
        <vt:i4>15</vt:i4>
      </vt:variant>
      <vt:variant>
        <vt:i4>0</vt:i4>
      </vt:variant>
      <vt:variant>
        <vt:i4>5</vt:i4>
      </vt:variant>
      <vt:variant>
        <vt:lpwstr>mailto:jacksunpower@gmail.com</vt:lpwstr>
      </vt:variant>
      <vt:variant>
        <vt:lpwstr/>
      </vt:variant>
      <vt:variant>
        <vt:i4>5046371</vt:i4>
      </vt:variant>
      <vt:variant>
        <vt:i4>12</vt:i4>
      </vt:variant>
      <vt:variant>
        <vt:i4>0</vt:i4>
      </vt:variant>
      <vt:variant>
        <vt:i4>5</vt:i4>
      </vt:variant>
      <vt:variant>
        <vt:lpwstr>mailto:no-reply@credit.sunpowercorp.com</vt:lpwstr>
      </vt:variant>
      <vt:variant>
        <vt:lpwstr/>
      </vt:variant>
      <vt:variant>
        <vt:i4>3211278</vt:i4>
      </vt:variant>
      <vt:variant>
        <vt:i4>9</vt:i4>
      </vt:variant>
      <vt:variant>
        <vt:i4>0</vt:i4>
      </vt:variant>
      <vt:variant>
        <vt:i4>5</vt:i4>
      </vt:variant>
      <vt:variant>
        <vt:lpwstr>mailto:sunpowerleasing@sunpowercorp.com</vt:lpwstr>
      </vt:variant>
      <vt:variant>
        <vt:lpwstr/>
      </vt:variant>
      <vt:variant>
        <vt:i4>3211278</vt:i4>
      </vt:variant>
      <vt:variant>
        <vt:i4>6</vt:i4>
      </vt:variant>
      <vt:variant>
        <vt:i4>0</vt:i4>
      </vt:variant>
      <vt:variant>
        <vt:i4>5</vt:i4>
      </vt:variant>
      <vt:variant>
        <vt:lpwstr>mailto:sunpowerleasing@sunpowercorp.com</vt:lpwstr>
      </vt:variant>
      <vt:variant>
        <vt:lpwstr/>
      </vt:variant>
      <vt:variant>
        <vt:i4>5046387</vt:i4>
      </vt:variant>
      <vt:variant>
        <vt:i4>3</vt:i4>
      </vt:variant>
      <vt:variant>
        <vt:i4>0</vt:i4>
      </vt:variant>
      <vt:variant>
        <vt:i4>5</vt:i4>
      </vt:variant>
      <vt:variant>
        <vt:lpwstr>mailto:financing@sunpowercorp.com</vt:lpwstr>
      </vt:variant>
      <vt:variant>
        <vt:lpwstr/>
      </vt:variant>
      <vt:variant>
        <vt:i4>5046371</vt:i4>
      </vt:variant>
      <vt:variant>
        <vt:i4>0</vt:i4>
      </vt:variant>
      <vt:variant>
        <vt:i4>0</vt:i4>
      </vt:variant>
      <vt:variant>
        <vt:i4>5</vt:i4>
      </vt:variant>
      <vt:variant>
        <vt:lpwstr>mailto:no-reply@credit.sunpowercorp.com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R. Williams</dc:creator>
  <cp:lastModifiedBy>Suren Krishnamurthy</cp:lastModifiedBy>
  <cp:revision>8</cp:revision>
  <cp:lastPrinted>2011-04-09T02:50:00Z</cp:lastPrinted>
  <dcterms:created xsi:type="dcterms:W3CDTF">2013-11-26T00:43:00Z</dcterms:created>
  <dcterms:modified xsi:type="dcterms:W3CDTF">2014-05-30T06:50:00Z</dcterms:modified>
</cp:coreProperties>
</file>